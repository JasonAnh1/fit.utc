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A0" w:rsidRPr="0018428B" w:rsidRDefault="0080318A" w:rsidP="00D9469A">
      <w:pPr>
        <w:spacing w:after="0" w:line="240" w:lineRule="auto"/>
        <w:ind w:left="0" w:firstLine="0"/>
        <w:jc w:val="center"/>
        <w:rPr>
          <w:rFonts w:eastAsia="Times New Roman"/>
          <w:b/>
          <w:bCs/>
          <w:color w:val="0000CC"/>
        </w:rPr>
      </w:pPr>
      <w:r w:rsidRPr="0018428B">
        <w:rPr>
          <w:rFonts w:eastAsia="Times New Roman"/>
          <w:b/>
          <w:bCs/>
          <w:color w:val="0000CC"/>
        </w:rPr>
        <w:t xml:space="preserve">24 </w:t>
      </w:r>
      <w:r w:rsidR="000325DA">
        <w:rPr>
          <w:rFonts w:eastAsia="Times New Roman"/>
          <w:b/>
          <w:bCs/>
          <w:color w:val="0000CC"/>
        </w:rPr>
        <w:t>–</w:t>
      </w:r>
      <w:r w:rsidRPr="0018428B">
        <w:rPr>
          <w:rFonts w:eastAsia="Times New Roman"/>
          <w:b/>
          <w:bCs/>
          <w:color w:val="0000CC"/>
        </w:rPr>
        <w:t xml:space="preserve"> </w:t>
      </w:r>
      <w:r w:rsidR="000325DA">
        <w:rPr>
          <w:rFonts w:eastAsia="Times New Roman"/>
          <w:b/>
          <w:bCs/>
          <w:color w:val="0000CC"/>
        </w:rPr>
        <w:t>TASK 1</w:t>
      </w:r>
    </w:p>
    <w:p w:rsidR="00D9469A" w:rsidRPr="0018428B" w:rsidRDefault="00D9469A" w:rsidP="00D9469A">
      <w:pPr>
        <w:spacing w:after="0" w:line="240" w:lineRule="auto"/>
        <w:ind w:left="0" w:firstLine="0"/>
        <w:jc w:val="center"/>
        <w:rPr>
          <w:rFonts w:eastAsia="Times New Roman"/>
          <w:b/>
          <w:bCs/>
          <w:color w:val="000000"/>
        </w:rPr>
      </w:pPr>
    </w:p>
    <w:p w:rsidR="00EE68A0" w:rsidRPr="0018428B" w:rsidRDefault="00EE68A0" w:rsidP="00D9469A">
      <w:pPr>
        <w:spacing w:after="0" w:line="240" w:lineRule="auto"/>
        <w:ind w:left="0" w:firstLine="0"/>
        <w:jc w:val="left"/>
        <w:rPr>
          <w:rFonts w:eastAsia="Times New Roman"/>
          <w:color w:val="000000"/>
        </w:rPr>
      </w:pPr>
      <w:r w:rsidRPr="0018428B">
        <w:rPr>
          <w:rFonts w:eastAsia="Times New Roman"/>
          <w:b/>
          <w:bCs/>
          <w:i/>
          <w:color w:val="000000"/>
        </w:rPr>
        <w:t>The pie chart below shows the main reasons why agricultural land becomes less productive. The table shows how these causes affected three regions of the world during the 1990s.</w:t>
      </w:r>
      <w:r w:rsidRPr="0018428B">
        <w:rPr>
          <w:rFonts w:eastAsia="Times New Roman"/>
          <w:b/>
          <w:bCs/>
          <w:i/>
          <w:color w:val="000000"/>
        </w:rPr>
        <w:br/>
      </w:r>
      <w:r w:rsidRPr="0018428B">
        <w:rPr>
          <w:rFonts w:eastAsia="Times New Roman"/>
          <w:b/>
          <w:bCs/>
          <w:color w:val="000000"/>
        </w:rPr>
        <w:br/>
      </w:r>
      <w:proofErr w:type="spellStart"/>
      <w:r w:rsidRPr="0018428B">
        <w:rPr>
          <w:rFonts w:eastAsia="Times New Roman"/>
          <w:bCs/>
          <w:color w:val="000000"/>
        </w:rPr>
        <w:t>Summarise</w:t>
      </w:r>
      <w:proofErr w:type="spellEnd"/>
      <w:r w:rsidRPr="0018428B">
        <w:rPr>
          <w:rFonts w:eastAsia="Times New Roman"/>
          <w:bCs/>
          <w:color w:val="000000"/>
        </w:rPr>
        <w:t xml:space="preserve"> the information by selecting and reporting the main features, and make comparisons where relevant.</w:t>
      </w:r>
    </w:p>
    <w:p w:rsidR="00EE68A0" w:rsidRPr="0018428B" w:rsidRDefault="00EE68A0" w:rsidP="00D9469A">
      <w:pPr>
        <w:spacing w:after="0" w:line="240" w:lineRule="auto"/>
        <w:ind w:left="0" w:firstLine="0"/>
        <w:jc w:val="center"/>
        <w:rPr>
          <w:rFonts w:eastAsia="Times New Roman"/>
        </w:rPr>
      </w:pPr>
      <w:r w:rsidRPr="0018428B">
        <w:rPr>
          <w:rFonts w:eastAsia="Times New Roman"/>
          <w:noProof/>
          <w:lang w:eastAsia="ja-JP"/>
        </w:rPr>
        <w:drawing>
          <wp:inline distT="0" distB="0" distL="0" distR="0" wp14:anchorId="68E8A5B4" wp14:editId="4029D52A">
            <wp:extent cx="3370840" cy="2423181"/>
            <wp:effectExtent l="0" t="0" r="1270" b="0"/>
            <wp:docPr id="2" name="Picture 2"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Tas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6695" cy="2427390"/>
                    </a:xfrm>
                    <a:prstGeom prst="rect">
                      <a:avLst/>
                    </a:prstGeom>
                    <a:noFill/>
                    <a:ln>
                      <a:noFill/>
                    </a:ln>
                  </pic:spPr>
                </pic:pic>
              </a:graphicData>
            </a:graphic>
          </wp:inline>
        </w:drawing>
      </w:r>
    </w:p>
    <w:p w:rsidR="00EE68A0" w:rsidRPr="0018428B" w:rsidRDefault="00EE68A0" w:rsidP="00D9469A">
      <w:pPr>
        <w:spacing w:after="0" w:line="240" w:lineRule="auto"/>
        <w:ind w:left="0" w:firstLine="0"/>
        <w:jc w:val="center"/>
        <w:rPr>
          <w:rFonts w:eastAsia="Times New Roman"/>
        </w:rPr>
      </w:pPr>
      <w:r w:rsidRPr="0018428B">
        <w:rPr>
          <w:rFonts w:eastAsia="Times New Roman"/>
          <w:noProof/>
          <w:lang w:eastAsia="ja-JP"/>
        </w:rPr>
        <w:drawing>
          <wp:inline distT="0" distB="0" distL="0" distR="0" wp14:anchorId="1FE37FE1" wp14:editId="75ADA97C">
            <wp:extent cx="4423117" cy="1983179"/>
            <wp:effectExtent l="0" t="0" r="0" b="0"/>
            <wp:docPr id="1" name="Picture 1"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LTS Writing Tas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250" cy="1985032"/>
                    </a:xfrm>
                    <a:prstGeom prst="rect">
                      <a:avLst/>
                    </a:prstGeom>
                    <a:noFill/>
                    <a:ln>
                      <a:noFill/>
                    </a:ln>
                  </pic:spPr>
                </pic:pic>
              </a:graphicData>
            </a:graphic>
          </wp:inline>
        </w:drawing>
      </w:r>
    </w:p>
    <w:p w:rsidR="00D9469A" w:rsidRPr="0018428B" w:rsidRDefault="00D9469A" w:rsidP="00D9469A">
      <w:pPr>
        <w:spacing w:after="0" w:line="240" w:lineRule="auto"/>
        <w:ind w:left="0" w:firstLine="0"/>
        <w:jc w:val="left"/>
        <w:outlineLvl w:val="2"/>
        <w:rPr>
          <w:rFonts w:eastAsia="Times New Roman"/>
          <w:b/>
          <w:bCs/>
        </w:rPr>
      </w:pPr>
    </w:p>
    <w:p w:rsidR="00EE68A0" w:rsidRPr="0018428B" w:rsidRDefault="00EE68A0" w:rsidP="00D9469A">
      <w:pPr>
        <w:spacing w:after="0" w:line="240" w:lineRule="auto"/>
        <w:ind w:left="0" w:firstLine="0"/>
        <w:jc w:val="left"/>
        <w:outlineLvl w:val="2"/>
        <w:rPr>
          <w:rFonts w:eastAsia="Times New Roman"/>
          <w:b/>
          <w:bCs/>
        </w:rPr>
      </w:pPr>
      <w:r w:rsidRPr="0018428B">
        <w:rPr>
          <w:rFonts w:eastAsia="Times New Roman"/>
          <w:b/>
          <w:bCs/>
        </w:rPr>
        <w:t>Model answer</w:t>
      </w:r>
    </w:p>
    <w:p w:rsidR="000718F6" w:rsidRDefault="00EE68A0" w:rsidP="00D9469A">
      <w:pPr>
        <w:spacing w:after="0" w:line="240" w:lineRule="auto"/>
        <w:ind w:left="0" w:firstLine="0"/>
        <w:rPr>
          <w:rFonts w:eastAsia="Times New Roman"/>
          <w:color w:val="000000"/>
        </w:rPr>
      </w:pPr>
      <w:r w:rsidRPr="0018428B">
        <w:rPr>
          <w:rFonts w:eastAsia="Times New Roman"/>
          <w:color w:val="000000"/>
        </w:rPr>
        <w:t xml:space="preserve">The pie chart shows that there are four main </w:t>
      </w:r>
      <w:r w:rsidRPr="0018428B">
        <w:rPr>
          <w:rFonts w:eastAsia="Times New Roman"/>
          <w:color w:val="FF0000"/>
        </w:rPr>
        <w:t xml:space="preserve">causes of farmland becoming </w:t>
      </w:r>
      <w:r w:rsidRPr="0018428B">
        <w:rPr>
          <w:rFonts w:eastAsia="Times New Roman"/>
          <w:color w:val="000000"/>
        </w:rPr>
        <w:t xml:space="preserve">degraded in the world today. </w:t>
      </w:r>
    </w:p>
    <w:p w:rsidR="000718F6" w:rsidRDefault="000718F6" w:rsidP="00D9469A">
      <w:pPr>
        <w:spacing w:after="0" w:line="240" w:lineRule="auto"/>
        <w:ind w:left="0" w:firstLine="0"/>
        <w:rPr>
          <w:rFonts w:eastAsia="Times New Roman"/>
          <w:color w:val="000000"/>
        </w:rPr>
      </w:pPr>
    </w:p>
    <w:p w:rsidR="00EE68A0" w:rsidRPr="0018428B" w:rsidRDefault="00EE68A0" w:rsidP="00D9469A">
      <w:pPr>
        <w:spacing w:after="0" w:line="240" w:lineRule="auto"/>
        <w:ind w:left="0" w:firstLine="0"/>
        <w:rPr>
          <w:rFonts w:eastAsia="Times New Roman"/>
          <w:color w:val="000000"/>
        </w:rPr>
      </w:pPr>
      <w:r w:rsidRPr="0018428B">
        <w:rPr>
          <w:rFonts w:eastAsia="Times New Roman"/>
          <w:color w:val="000000"/>
        </w:rPr>
        <w:t xml:space="preserve">Globally, 65% of degradation is caused by too much animal grazing and tree </w:t>
      </w:r>
      <w:r w:rsidRPr="0018428B">
        <w:rPr>
          <w:rFonts w:eastAsia="Times New Roman"/>
          <w:color w:val="FF0000"/>
        </w:rPr>
        <w:t>clearance</w:t>
      </w:r>
      <w:r w:rsidRPr="0018428B">
        <w:rPr>
          <w:rFonts w:eastAsia="Times New Roman"/>
          <w:color w:val="000000"/>
        </w:rPr>
        <w:t xml:space="preserve">, </w:t>
      </w:r>
      <w:r w:rsidRPr="0018428B">
        <w:rPr>
          <w:rFonts w:eastAsia="Times New Roman"/>
          <w:color w:val="FF0000"/>
        </w:rPr>
        <w:t>constituting</w:t>
      </w:r>
      <w:r w:rsidRPr="0018428B">
        <w:rPr>
          <w:rFonts w:eastAsia="Times New Roman"/>
          <w:color w:val="000000"/>
        </w:rPr>
        <w:t xml:space="preserve"> 35% and 30% respectively. A further 28% of global degradation is due to over-cultivation of crops. Other causes account for only 7% collectively.</w:t>
      </w:r>
    </w:p>
    <w:p w:rsidR="00D9469A" w:rsidRPr="0018428B" w:rsidRDefault="00D9469A" w:rsidP="00D9469A">
      <w:pPr>
        <w:spacing w:after="0" w:line="240" w:lineRule="auto"/>
        <w:ind w:left="0" w:firstLine="0"/>
        <w:rPr>
          <w:rFonts w:eastAsia="Times New Roman"/>
          <w:color w:val="000000"/>
        </w:rPr>
      </w:pPr>
    </w:p>
    <w:p w:rsidR="00EE68A0" w:rsidRPr="0018428B" w:rsidRDefault="00EE68A0" w:rsidP="00D9469A">
      <w:pPr>
        <w:spacing w:after="0" w:line="240" w:lineRule="auto"/>
        <w:ind w:left="0" w:firstLine="0"/>
        <w:rPr>
          <w:rFonts w:eastAsia="Times New Roman"/>
          <w:color w:val="000000"/>
        </w:rPr>
      </w:pPr>
      <w:r w:rsidRPr="0018428B">
        <w:rPr>
          <w:rFonts w:eastAsia="Times New Roman"/>
          <w:color w:val="000000"/>
        </w:rPr>
        <w:t xml:space="preserve">These causes affected different regions differently in the 1990s, with Europe having </w:t>
      </w:r>
      <w:r w:rsidRPr="0018428B">
        <w:rPr>
          <w:rFonts w:eastAsia="Times New Roman"/>
          <w:color w:val="FF0000"/>
        </w:rPr>
        <w:t>as much as 9.8%</w:t>
      </w:r>
      <w:r w:rsidRPr="0018428B">
        <w:rPr>
          <w:rFonts w:eastAsia="Times New Roman"/>
          <w:color w:val="000000"/>
        </w:rPr>
        <w:t xml:space="preserve"> of degradation due to deforestation, while the impact of this on Oceania and North America was </w:t>
      </w:r>
      <w:r w:rsidRPr="0018428B">
        <w:rPr>
          <w:rFonts w:eastAsia="Times New Roman"/>
          <w:color w:val="FF0000"/>
        </w:rPr>
        <w:t>minimal</w:t>
      </w:r>
      <w:r w:rsidRPr="0018428B">
        <w:rPr>
          <w:rFonts w:eastAsia="Times New Roman"/>
          <w:color w:val="000000"/>
        </w:rPr>
        <w:t xml:space="preserve">, with only 1.7% and 0.2% of land affected respectively. Europe, with the highest overall percentage of land degraded (23%), also suffered from over-cultivation (7.7%) and over-grazing (5.5%). </w:t>
      </w:r>
      <w:r w:rsidRPr="0018428B">
        <w:rPr>
          <w:rFonts w:eastAsia="Times New Roman"/>
          <w:color w:val="FF0000"/>
        </w:rPr>
        <w:t>In contrast</w:t>
      </w:r>
      <w:r w:rsidRPr="0018428B">
        <w:rPr>
          <w:rFonts w:eastAsia="Times New Roman"/>
          <w:color w:val="000000"/>
        </w:rPr>
        <w:t xml:space="preserve">, Oceania had 13% of degraded farmland and this was mainly due to over-grazing (11.3%). North America had a lower proportion of degraded land at only 5%, and the main causes of this were over-cultivation (3.3%) and, </w:t>
      </w:r>
      <w:r w:rsidRPr="0018428B">
        <w:rPr>
          <w:rFonts w:eastAsia="Times New Roman"/>
          <w:color w:val="FF0000"/>
        </w:rPr>
        <w:t>to a lesser extent</w:t>
      </w:r>
      <w:r w:rsidRPr="0018428B">
        <w:rPr>
          <w:rFonts w:eastAsia="Times New Roman"/>
          <w:color w:val="000000"/>
        </w:rPr>
        <w:t>, over-grazing (1.5%).</w:t>
      </w:r>
    </w:p>
    <w:p w:rsidR="00D9469A" w:rsidRPr="0018428B" w:rsidRDefault="00D9469A" w:rsidP="00D9469A">
      <w:pPr>
        <w:spacing w:after="0" w:line="240" w:lineRule="auto"/>
        <w:ind w:left="0" w:firstLine="0"/>
        <w:rPr>
          <w:rFonts w:eastAsia="Times New Roman"/>
          <w:color w:val="000000"/>
        </w:rPr>
      </w:pPr>
    </w:p>
    <w:p w:rsidR="00EE68A0" w:rsidRPr="0018428B" w:rsidRDefault="00EE68A0" w:rsidP="00D9469A">
      <w:pPr>
        <w:spacing w:after="0" w:line="240" w:lineRule="auto"/>
        <w:ind w:left="0" w:firstLine="0"/>
        <w:rPr>
          <w:rFonts w:eastAsia="Times New Roman"/>
          <w:color w:val="000000"/>
        </w:rPr>
      </w:pPr>
      <w:r w:rsidRPr="0018428B">
        <w:rPr>
          <w:rFonts w:eastAsia="Times New Roman"/>
          <w:color w:val="FF0000"/>
        </w:rPr>
        <w:t>Overall</w:t>
      </w:r>
      <w:r w:rsidRPr="0018428B">
        <w:rPr>
          <w:rFonts w:eastAsia="Times New Roman"/>
          <w:color w:val="000000"/>
        </w:rPr>
        <w:t>, it is clear that Europe suffered more from farmland degradation than the other regions and the main causes there were deforestation and over-cultivation.</w:t>
      </w:r>
      <w:r w:rsidR="00EA5B49" w:rsidRPr="0018428B">
        <w:rPr>
          <w:rFonts w:eastAsia="Times New Roman"/>
          <w:color w:val="000000"/>
        </w:rPr>
        <w:t xml:space="preserve"> </w:t>
      </w:r>
      <w:r w:rsidRPr="0018428B">
        <w:rPr>
          <w:rFonts w:eastAsia="Times New Roman"/>
        </w:rPr>
        <w:t>(184 words)</w:t>
      </w:r>
      <w:r w:rsidR="00804E6D" w:rsidRPr="0018428B">
        <w:rPr>
          <w:rFonts w:eastAsia="Times New Roman"/>
        </w:rPr>
        <w:t xml:space="preserve"> 1</w:t>
      </w:r>
    </w:p>
    <w:p w:rsidR="00D9469A" w:rsidRPr="0018428B" w:rsidRDefault="00D9469A" w:rsidP="00D9469A">
      <w:pPr>
        <w:pStyle w:val="NormalWeb"/>
        <w:spacing w:before="0" w:beforeAutospacing="0" w:after="0" w:afterAutospacing="0"/>
        <w:rPr>
          <w:rStyle w:val="Strong"/>
          <w:color w:val="000000"/>
        </w:rPr>
      </w:pPr>
    </w:p>
    <w:p w:rsidR="00D9469A" w:rsidRPr="0018428B" w:rsidRDefault="00D9469A" w:rsidP="00D9469A">
      <w:pPr>
        <w:pStyle w:val="NormalWeb"/>
        <w:spacing w:before="0" w:beforeAutospacing="0" w:after="0" w:afterAutospacing="0"/>
        <w:rPr>
          <w:b/>
          <w:color w:val="000000"/>
        </w:rPr>
      </w:pPr>
      <w:r w:rsidRPr="0018428B">
        <w:rPr>
          <w:rStyle w:val="Strong"/>
          <w:i/>
          <w:color w:val="000000"/>
        </w:rPr>
        <w:t>The graph below shows the pollution levels in London between 1600 and 2000.</w:t>
      </w:r>
      <w:r w:rsidRPr="0018428B">
        <w:rPr>
          <w:b/>
          <w:bCs/>
          <w:i/>
          <w:color w:val="000000"/>
        </w:rPr>
        <w:br/>
      </w:r>
      <w:r w:rsidRPr="0018428B">
        <w:rPr>
          <w:b/>
          <w:bCs/>
          <w:color w:val="000000"/>
        </w:rPr>
        <w:br/>
      </w:r>
      <w:proofErr w:type="spellStart"/>
      <w:r w:rsidRPr="0018428B">
        <w:rPr>
          <w:rStyle w:val="Strong"/>
          <w:b w:val="0"/>
          <w:color w:val="000000"/>
        </w:rPr>
        <w:lastRenderedPageBreak/>
        <w:t>Summarise</w:t>
      </w:r>
      <w:proofErr w:type="spellEnd"/>
      <w:r w:rsidRPr="0018428B">
        <w:rPr>
          <w:rStyle w:val="Strong"/>
          <w:b w:val="0"/>
          <w:color w:val="000000"/>
        </w:rPr>
        <w:t xml:space="preserve"> the information by selecting and reporting the main features, and make comparisons where relevant.</w:t>
      </w:r>
    </w:p>
    <w:p w:rsidR="00AC387E" w:rsidRPr="0018428B" w:rsidRDefault="00AC387E" w:rsidP="00D9469A">
      <w:pPr>
        <w:pStyle w:val="NormalWeb"/>
        <w:spacing w:before="0" w:beforeAutospacing="0" w:after="0" w:afterAutospacing="0"/>
        <w:rPr>
          <w:color w:val="000000"/>
        </w:rPr>
      </w:pPr>
    </w:p>
    <w:p w:rsidR="00D9469A" w:rsidRPr="0018428B" w:rsidRDefault="00D9469A" w:rsidP="00D9469A">
      <w:pPr>
        <w:pStyle w:val="NormalWeb"/>
        <w:spacing w:before="0" w:beforeAutospacing="0" w:after="0" w:afterAutospacing="0"/>
        <w:rPr>
          <w:color w:val="000000"/>
        </w:rPr>
      </w:pPr>
      <w:r w:rsidRPr="0018428B">
        <w:rPr>
          <w:color w:val="000000"/>
        </w:rPr>
        <w:t xml:space="preserve"> </w:t>
      </w:r>
    </w:p>
    <w:p w:rsidR="00D9469A" w:rsidRPr="0018428B" w:rsidRDefault="00D9469A" w:rsidP="00D9469A">
      <w:pPr>
        <w:pStyle w:val="NormalWeb"/>
        <w:spacing w:before="0" w:beforeAutospacing="0" w:after="0" w:afterAutospacing="0"/>
        <w:jc w:val="center"/>
      </w:pPr>
      <w:r w:rsidRPr="0018428B">
        <w:rPr>
          <w:noProof/>
          <w:lang w:eastAsia="ja-JP"/>
        </w:rPr>
        <w:drawing>
          <wp:inline distT="0" distB="0" distL="0" distR="0" wp14:anchorId="224BF694" wp14:editId="573F6142">
            <wp:extent cx="5521960" cy="2583180"/>
            <wp:effectExtent l="0" t="0" r="2540" b="7620"/>
            <wp:docPr id="3" name="Picture 3"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 Writing Tas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960" cy="2583180"/>
                    </a:xfrm>
                    <a:prstGeom prst="rect">
                      <a:avLst/>
                    </a:prstGeom>
                    <a:noFill/>
                    <a:ln>
                      <a:noFill/>
                    </a:ln>
                  </pic:spPr>
                </pic:pic>
              </a:graphicData>
            </a:graphic>
          </wp:inline>
        </w:drawing>
      </w:r>
    </w:p>
    <w:p w:rsidR="00D9469A" w:rsidRPr="0018428B" w:rsidRDefault="00D9469A" w:rsidP="00D9469A">
      <w:pPr>
        <w:pStyle w:val="Heading3"/>
        <w:spacing w:before="0" w:beforeAutospacing="0" w:after="0" w:afterAutospacing="0"/>
        <w:rPr>
          <w:sz w:val="24"/>
          <w:szCs w:val="24"/>
        </w:rPr>
      </w:pPr>
    </w:p>
    <w:p w:rsidR="00B53174" w:rsidRPr="0018428B" w:rsidRDefault="00B53174" w:rsidP="00D9469A">
      <w:pPr>
        <w:pStyle w:val="Heading3"/>
        <w:spacing w:before="0" w:beforeAutospacing="0" w:after="0" w:afterAutospacing="0"/>
        <w:rPr>
          <w:sz w:val="24"/>
          <w:szCs w:val="24"/>
        </w:rPr>
      </w:pPr>
    </w:p>
    <w:p w:rsidR="00D9469A" w:rsidRPr="0018428B" w:rsidRDefault="00D9469A" w:rsidP="00D9469A">
      <w:pPr>
        <w:pStyle w:val="Heading3"/>
        <w:spacing w:before="0" w:beforeAutospacing="0" w:after="0" w:afterAutospacing="0"/>
        <w:rPr>
          <w:sz w:val="24"/>
          <w:szCs w:val="24"/>
        </w:rPr>
      </w:pPr>
      <w:r w:rsidRPr="0018428B">
        <w:rPr>
          <w:sz w:val="24"/>
          <w:szCs w:val="24"/>
        </w:rPr>
        <w:t>Model answer</w:t>
      </w:r>
    </w:p>
    <w:p w:rsidR="00D9469A" w:rsidRPr="0018428B" w:rsidRDefault="00D9469A" w:rsidP="00D9469A">
      <w:pPr>
        <w:pStyle w:val="NormalWeb"/>
        <w:spacing w:before="0" w:beforeAutospacing="0" w:after="0" w:afterAutospacing="0"/>
        <w:jc w:val="both"/>
        <w:rPr>
          <w:i/>
        </w:rPr>
      </w:pPr>
      <w:r w:rsidRPr="0018428B">
        <w:rPr>
          <w:i/>
        </w:rPr>
        <w:t>(1st paragraph introduces the topic of the graph, explains what the graph shows and outlines overall trends or patterns.)</w:t>
      </w:r>
    </w:p>
    <w:p w:rsidR="00D9469A" w:rsidRPr="0018428B" w:rsidRDefault="00D9469A" w:rsidP="00D9469A">
      <w:pPr>
        <w:pStyle w:val="NormalWeb"/>
        <w:spacing w:before="0" w:beforeAutospacing="0" w:after="0" w:afterAutospacing="0"/>
        <w:jc w:val="both"/>
        <w:rPr>
          <w:i/>
        </w:rPr>
      </w:pPr>
      <w:r w:rsidRPr="0018428B">
        <w:t xml:space="preserve">The graph shows pollution levels in London between 1600 and 2000. It measures smoke and </w:t>
      </w:r>
      <w:proofErr w:type="spellStart"/>
      <w:r w:rsidRPr="0018428B">
        <w:t>sulphur</w:t>
      </w:r>
      <w:proofErr w:type="spellEnd"/>
      <w:r w:rsidRPr="0018428B">
        <w:t xml:space="preserve"> dioxide in micrograms per cubic </w:t>
      </w:r>
      <w:proofErr w:type="spellStart"/>
      <w:r w:rsidRPr="0018428B">
        <w:t>metre</w:t>
      </w:r>
      <w:proofErr w:type="spellEnd"/>
      <w:r w:rsidRPr="0018428B">
        <w:t xml:space="preserve">. </w:t>
      </w:r>
      <w:r w:rsidRPr="0018428B">
        <w:rPr>
          <w:color w:val="FF0000"/>
        </w:rPr>
        <w:t>According to the information</w:t>
      </w:r>
      <w:r w:rsidRPr="0018428B">
        <w:t xml:space="preserve">, the levels of both pollutants </w:t>
      </w:r>
      <w:r w:rsidRPr="0018428B">
        <w:rPr>
          <w:color w:val="FF0000"/>
        </w:rPr>
        <w:t>formed a similar pattern</w:t>
      </w:r>
      <w:r w:rsidRPr="0018428B">
        <w:t xml:space="preserve"> during this period, but there were always higher levels of </w:t>
      </w:r>
      <w:proofErr w:type="spellStart"/>
      <w:r w:rsidRPr="0018428B">
        <w:t>sulphur</w:t>
      </w:r>
      <w:proofErr w:type="spellEnd"/>
      <w:r w:rsidRPr="0018428B">
        <w:t xml:space="preserve"> dioxide than smoke in the atmosphere.</w:t>
      </w:r>
    </w:p>
    <w:p w:rsidR="00D9469A" w:rsidRPr="0018428B" w:rsidRDefault="00D9469A" w:rsidP="00D9469A">
      <w:pPr>
        <w:pStyle w:val="NormalWeb"/>
        <w:spacing w:before="0" w:beforeAutospacing="0" w:after="0" w:afterAutospacing="0"/>
        <w:jc w:val="both"/>
        <w:rPr>
          <w:i/>
        </w:rPr>
      </w:pPr>
      <w:r w:rsidRPr="0018428B">
        <w:rPr>
          <w:i/>
        </w:rPr>
        <w:t>(2nd paragraph describes the trends in more detail and illustrates these using data from the graph.)</w:t>
      </w:r>
    </w:p>
    <w:p w:rsidR="00D9469A" w:rsidRPr="0018428B" w:rsidRDefault="00D9469A" w:rsidP="00D9469A">
      <w:pPr>
        <w:pStyle w:val="NormalWeb"/>
        <w:spacing w:before="0" w:beforeAutospacing="0" w:after="0" w:afterAutospacing="0"/>
        <w:jc w:val="both"/>
      </w:pPr>
      <w:r w:rsidRPr="0018428B">
        <w:rPr>
          <w:i/>
        </w:rPr>
        <w:br/>
      </w:r>
      <w:r w:rsidRPr="0018428B">
        <w:t xml:space="preserve">In 1600, pollution levels were low, but over the next hundred years, the levels of </w:t>
      </w:r>
      <w:proofErr w:type="spellStart"/>
      <w:r w:rsidRPr="0018428B">
        <w:t>sulphur</w:t>
      </w:r>
      <w:proofErr w:type="spellEnd"/>
      <w:r w:rsidRPr="0018428B">
        <w:t xml:space="preserve"> dioxide rose to 700 micrograms per cubic </w:t>
      </w:r>
      <w:proofErr w:type="spellStart"/>
      <w:r w:rsidRPr="0018428B">
        <w:t>metre</w:t>
      </w:r>
      <w:proofErr w:type="spellEnd"/>
      <w:r w:rsidRPr="0018428B">
        <w:t xml:space="preserve">, while the levels of smoke rose gradually to about 200 micrograms per cubic </w:t>
      </w:r>
      <w:proofErr w:type="spellStart"/>
      <w:r w:rsidRPr="0018428B">
        <w:t>metre</w:t>
      </w:r>
      <w:proofErr w:type="spellEnd"/>
      <w:r w:rsidRPr="0018428B">
        <w:t xml:space="preserve">. Over the next two hundred years the levels of </w:t>
      </w:r>
      <w:proofErr w:type="spellStart"/>
      <w:r w:rsidRPr="0018428B">
        <w:t>sulphur</w:t>
      </w:r>
      <w:proofErr w:type="spellEnd"/>
      <w:r w:rsidRPr="0018428B">
        <w:t xml:space="preserve"> dioxide continued to increase, although there was </w:t>
      </w:r>
      <w:r w:rsidRPr="0018428B">
        <w:rPr>
          <w:color w:val="FF0000"/>
        </w:rPr>
        <w:t>some fluctuation</w:t>
      </w:r>
      <w:r w:rsidRPr="0018428B">
        <w:t xml:space="preserve"> in this trend. They reached a peak in 1850. Smoke levels increased a little more sharply during this time and peaked in 1900 at about 500 micrograms. During the 20th century, the levels of both pollutants fell dramatically, though there was a great deal of fluctuation within this fall.</w:t>
      </w:r>
    </w:p>
    <w:p w:rsidR="00D9469A" w:rsidRPr="0018428B" w:rsidRDefault="00D9469A" w:rsidP="00D9469A">
      <w:pPr>
        <w:pStyle w:val="NormalWeb"/>
        <w:spacing w:before="0" w:beforeAutospacing="0" w:after="0" w:afterAutospacing="0"/>
        <w:jc w:val="both"/>
      </w:pPr>
    </w:p>
    <w:p w:rsidR="00D9469A" w:rsidRPr="0018428B" w:rsidRDefault="00D9469A" w:rsidP="00D9469A">
      <w:pPr>
        <w:pStyle w:val="NormalWeb"/>
        <w:spacing w:before="0" w:beforeAutospacing="0" w:after="0" w:afterAutospacing="0"/>
        <w:jc w:val="both"/>
        <w:rPr>
          <w:i/>
        </w:rPr>
      </w:pPr>
      <w:r w:rsidRPr="0018428B">
        <w:rPr>
          <w:i/>
        </w:rPr>
        <w:t>(Final paragraph draws a simple conclusion from the data.)</w:t>
      </w:r>
    </w:p>
    <w:p w:rsidR="00D9469A" w:rsidRPr="0018428B" w:rsidRDefault="00D9469A" w:rsidP="00D9469A">
      <w:pPr>
        <w:pStyle w:val="NormalWeb"/>
        <w:spacing w:before="0" w:beforeAutospacing="0" w:after="0" w:afterAutospacing="0"/>
        <w:jc w:val="both"/>
      </w:pPr>
      <w:r w:rsidRPr="0018428B">
        <w:t>Clearly air pollution was a bigger problem in London in the early 20th century than it is now.</w:t>
      </w:r>
    </w:p>
    <w:p w:rsidR="00D9469A" w:rsidRPr="0018428B" w:rsidRDefault="00D9469A" w:rsidP="00D9469A">
      <w:pPr>
        <w:pStyle w:val="NormalWeb"/>
        <w:spacing w:before="0" w:beforeAutospacing="0" w:after="0" w:afterAutospacing="0"/>
      </w:pPr>
      <w:r w:rsidRPr="0018428B">
        <w:t>(176 words)</w:t>
      </w:r>
      <w:r w:rsidR="00804E6D" w:rsidRPr="0018428B">
        <w:t xml:space="preserve"> 2</w:t>
      </w:r>
    </w:p>
    <w:p w:rsidR="00F50BBB" w:rsidRPr="0018428B" w:rsidRDefault="00F50BBB" w:rsidP="00D9469A">
      <w:pPr>
        <w:spacing w:after="0"/>
      </w:pPr>
    </w:p>
    <w:p w:rsidR="00D9469A" w:rsidRPr="0018428B" w:rsidRDefault="00D9469A" w:rsidP="00D9469A">
      <w:pPr>
        <w:spacing w:after="0"/>
      </w:pPr>
    </w:p>
    <w:p w:rsidR="00D9469A" w:rsidRDefault="00D9469A" w:rsidP="00D9469A">
      <w:pPr>
        <w:spacing w:after="0"/>
      </w:pPr>
    </w:p>
    <w:p w:rsidR="00614526" w:rsidRDefault="00614526" w:rsidP="00D9469A">
      <w:pPr>
        <w:spacing w:after="0"/>
      </w:pPr>
    </w:p>
    <w:p w:rsidR="00614526" w:rsidRDefault="00614526" w:rsidP="00D9469A">
      <w:pPr>
        <w:spacing w:after="0"/>
      </w:pPr>
    </w:p>
    <w:p w:rsidR="00614526" w:rsidRDefault="00614526" w:rsidP="00D9469A">
      <w:pPr>
        <w:spacing w:after="0"/>
      </w:pPr>
    </w:p>
    <w:p w:rsidR="00614526" w:rsidRDefault="00614526" w:rsidP="00D9469A">
      <w:pPr>
        <w:spacing w:after="0"/>
      </w:pPr>
    </w:p>
    <w:p w:rsidR="00614526" w:rsidRDefault="00614526" w:rsidP="00D9469A">
      <w:pPr>
        <w:spacing w:after="0"/>
      </w:pPr>
    </w:p>
    <w:p w:rsidR="00614526" w:rsidRPr="0018428B" w:rsidRDefault="00614526" w:rsidP="00D9469A">
      <w:pPr>
        <w:spacing w:after="0"/>
      </w:pPr>
    </w:p>
    <w:p w:rsidR="00D9469A" w:rsidRPr="0018428B" w:rsidRDefault="00D9469A" w:rsidP="00D9469A">
      <w:pPr>
        <w:spacing w:after="0"/>
      </w:pPr>
    </w:p>
    <w:p w:rsidR="00D9469A" w:rsidRPr="0018428B" w:rsidRDefault="00D9469A" w:rsidP="00D9469A">
      <w:pPr>
        <w:spacing w:after="0"/>
      </w:pPr>
    </w:p>
    <w:p w:rsidR="00D9469A" w:rsidRPr="0018428B" w:rsidRDefault="00D9469A" w:rsidP="00176315">
      <w:pPr>
        <w:spacing w:after="0" w:line="240" w:lineRule="auto"/>
        <w:ind w:left="0" w:firstLine="0"/>
        <w:jc w:val="left"/>
        <w:rPr>
          <w:rFonts w:eastAsia="Times New Roman"/>
          <w:bCs/>
          <w:color w:val="000000"/>
        </w:rPr>
      </w:pPr>
      <w:r w:rsidRPr="0018428B">
        <w:rPr>
          <w:rFonts w:eastAsia="Times New Roman"/>
          <w:b/>
          <w:bCs/>
          <w:color w:val="000000"/>
        </w:rPr>
        <w:lastRenderedPageBreak/>
        <w:t xml:space="preserve">The tables below give information about sales of </w:t>
      </w:r>
      <w:proofErr w:type="spellStart"/>
      <w:r w:rsidRPr="0018428B">
        <w:rPr>
          <w:rFonts w:eastAsia="Times New Roman"/>
          <w:b/>
          <w:bCs/>
          <w:color w:val="000000"/>
        </w:rPr>
        <w:t>Fairtrade</w:t>
      </w:r>
      <w:proofErr w:type="spellEnd"/>
      <w:r w:rsidRPr="0018428B">
        <w:rPr>
          <w:rFonts w:eastAsia="Times New Roman"/>
          <w:b/>
          <w:bCs/>
          <w:color w:val="000000"/>
        </w:rPr>
        <w:t>*-</w:t>
      </w:r>
      <w:proofErr w:type="spellStart"/>
      <w:r w:rsidRPr="0018428B">
        <w:rPr>
          <w:rFonts w:eastAsia="Times New Roman"/>
          <w:b/>
          <w:bCs/>
          <w:color w:val="000000"/>
        </w:rPr>
        <w:t>labelled</w:t>
      </w:r>
      <w:proofErr w:type="spellEnd"/>
      <w:r w:rsidRPr="0018428B">
        <w:rPr>
          <w:rFonts w:eastAsia="Times New Roman"/>
          <w:b/>
          <w:bCs/>
          <w:color w:val="000000"/>
        </w:rPr>
        <w:t xml:space="preserve"> tea and pineapples in 2010 and 2015 in five European countries.</w:t>
      </w:r>
      <w:r w:rsidRPr="0018428B">
        <w:rPr>
          <w:rFonts w:eastAsia="Times New Roman"/>
          <w:b/>
          <w:bCs/>
          <w:color w:val="000000"/>
        </w:rPr>
        <w:br/>
      </w:r>
      <w:r w:rsidRPr="0018428B">
        <w:rPr>
          <w:rFonts w:eastAsia="Times New Roman"/>
          <w:b/>
          <w:bCs/>
          <w:color w:val="000000"/>
        </w:rPr>
        <w:br/>
      </w:r>
      <w:proofErr w:type="spellStart"/>
      <w:r w:rsidRPr="0018428B">
        <w:rPr>
          <w:rFonts w:eastAsia="Times New Roman"/>
          <w:bCs/>
          <w:color w:val="000000"/>
        </w:rPr>
        <w:t>Summarise</w:t>
      </w:r>
      <w:proofErr w:type="spellEnd"/>
      <w:r w:rsidRPr="0018428B">
        <w:rPr>
          <w:rFonts w:eastAsia="Times New Roman"/>
          <w:bCs/>
          <w:color w:val="000000"/>
        </w:rPr>
        <w:t xml:space="preserve"> the information by selecting and reporting the main features, and make comparisons where relevant.</w:t>
      </w:r>
    </w:p>
    <w:p w:rsidR="00176315" w:rsidRPr="0018428B" w:rsidRDefault="00176315" w:rsidP="00176315">
      <w:pPr>
        <w:spacing w:after="0" w:line="240" w:lineRule="auto"/>
        <w:ind w:left="0" w:firstLine="0"/>
        <w:jc w:val="left"/>
        <w:rPr>
          <w:rFonts w:eastAsia="Times New Roman"/>
          <w:color w:val="000000"/>
        </w:rPr>
      </w:pPr>
    </w:p>
    <w:p w:rsidR="00D9469A" w:rsidRPr="0018428B" w:rsidRDefault="00D9469A" w:rsidP="00176315">
      <w:pPr>
        <w:spacing w:after="0" w:line="240" w:lineRule="auto"/>
        <w:ind w:left="0" w:firstLine="0"/>
        <w:jc w:val="left"/>
        <w:rPr>
          <w:rFonts w:eastAsia="Times New Roman"/>
          <w:color w:val="000000"/>
        </w:rPr>
      </w:pPr>
      <w:r w:rsidRPr="0018428B">
        <w:rPr>
          <w:rFonts w:eastAsia="Times New Roman"/>
          <w:color w:val="000000"/>
        </w:rPr>
        <w:t>Write at least 150 words.</w:t>
      </w:r>
    </w:p>
    <w:p w:rsidR="00D9469A" w:rsidRPr="0018428B" w:rsidRDefault="00D9469A" w:rsidP="00176315">
      <w:pPr>
        <w:spacing w:after="0" w:line="240" w:lineRule="auto"/>
        <w:ind w:left="0" w:firstLine="0"/>
        <w:jc w:val="center"/>
        <w:rPr>
          <w:rFonts w:eastAsia="Times New Roman"/>
          <w:b/>
          <w:bCs/>
          <w:color w:val="000000"/>
        </w:rPr>
      </w:pPr>
      <w:r w:rsidRPr="0018428B">
        <w:rPr>
          <w:rFonts w:eastAsia="Times New Roman"/>
          <w:b/>
          <w:bCs/>
          <w:color w:val="000000"/>
        </w:rPr>
        <w:t xml:space="preserve">Sales of </w:t>
      </w:r>
      <w:proofErr w:type="spellStart"/>
      <w:r w:rsidRPr="0018428B">
        <w:rPr>
          <w:rFonts w:eastAsia="Times New Roman"/>
          <w:b/>
          <w:bCs/>
          <w:color w:val="000000"/>
        </w:rPr>
        <w:t>Fairtrade-labelled</w:t>
      </w:r>
      <w:proofErr w:type="spellEnd"/>
      <w:r w:rsidRPr="0018428B">
        <w:rPr>
          <w:rFonts w:eastAsia="Times New Roman"/>
          <w:b/>
          <w:bCs/>
          <w:color w:val="000000"/>
        </w:rPr>
        <w:t xml:space="preserve"> tea and pineapples (2010 &amp;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5096"/>
      </w:tblGrid>
      <w:tr w:rsidR="00D9469A" w:rsidRPr="0018428B" w:rsidTr="00002601">
        <w:trPr>
          <w:trHeight w:val="2555"/>
        </w:trPr>
        <w:tc>
          <w:tcPr>
            <w:tcW w:w="5095" w:type="dxa"/>
          </w:tcPr>
          <w:tbl>
            <w:tblPr>
              <w:tblW w:w="4689" w:type="dxa"/>
              <w:tblCellSpacing w:w="15" w:type="dxa"/>
              <w:tblInd w:w="6" w:type="dxa"/>
              <w:tblBorders>
                <w:left w:val="single" w:sz="36" w:space="0" w:color="7CC242"/>
                <w:right w:val="single" w:sz="36" w:space="0" w:color="7CC242"/>
              </w:tblBorders>
              <w:tblCellMar>
                <w:top w:w="15" w:type="dxa"/>
                <w:left w:w="15" w:type="dxa"/>
                <w:bottom w:w="15" w:type="dxa"/>
                <w:right w:w="15" w:type="dxa"/>
              </w:tblCellMar>
              <w:tblLook w:val="04A0" w:firstRow="1" w:lastRow="0" w:firstColumn="1" w:lastColumn="0" w:noHBand="0" w:noVBand="1"/>
            </w:tblPr>
            <w:tblGrid>
              <w:gridCol w:w="1562"/>
              <w:gridCol w:w="1479"/>
              <w:gridCol w:w="1648"/>
            </w:tblGrid>
            <w:tr w:rsidR="00D9469A" w:rsidRPr="0018428B" w:rsidTr="00D9469A">
              <w:trPr>
                <w:trHeight w:val="210"/>
                <w:tblCellSpacing w:w="15" w:type="dxa"/>
              </w:trPr>
              <w:tc>
                <w:tcPr>
                  <w:tcW w:w="1517"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Tea</w:t>
                  </w:r>
                </w:p>
              </w:tc>
              <w:tc>
                <w:tcPr>
                  <w:tcW w:w="1449"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b/>
                      <w:bCs/>
                      <w:color w:val="000000"/>
                    </w:rPr>
                  </w:pPr>
                  <w:r w:rsidRPr="0018428B">
                    <w:rPr>
                      <w:rFonts w:eastAsia="Times New Roman"/>
                      <w:b/>
                      <w:bCs/>
                      <w:color w:val="000000"/>
                    </w:rPr>
                    <w:t>2010</w:t>
                  </w:r>
                  <w:r w:rsidRPr="0018428B">
                    <w:rPr>
                      <w:rFonts w:eastAsia="Times New Roman"/>
                      <w:b/>
                      <w:bCs/>
                      <w:color w:val="000000"/>
                    </w:rPr>
                    <w:br/>
                    <w:t>(millions of euros)</w:t>
                  </w:r>
                </w:p>
              </w:tc>
              <w:tc>
                <w:tcPr>
                  <w:tcW w:w="0" w:type="auto"/>
                  <w:tcBorders>
                    <w:top w:val="single" w:sz="6" w:space="0" w:color="000000"/>
                  </w:tcBorders>
                  <w:vAlign w:val="center"/>
                  <w:hideMark/>
                </w:tcPr>
                <w:p w:rsidR="00D9469A" w:rsidRPr="0018428B" w:rsidRDefault="00D9469A" w:rsidP="00766C32">
                  <w:pPr>
                    <w:spacing w:after="0" w:line="240" w:lineRule="auto"/>
                    <w:ind w:left="0" w:firstLine="0"/>
                    <w:jc w:val="center"/>
                    <w:rPr>
                      <w:rFonts w:eastAsia="Times New Roman"/>
                      <w:b/>
                      <w:bCs/>
                      <w:color w:val="000000"/>
                    </w:rPr>
                  </w:pPr>
                  <w:r w:rsidRPr="0018428B">
                    <w:rPr>
                      <w:rFonts w:eastAsia="Times New Roman"/>
                      <w:b/>
                      <w:bCs/>
                      <w:color w:val="000000"/>
                    </w:rPr>
                    <w:t>2015</w:t>
                  </w:r>
                  <w:r w:rsidRPr="0018428B">
                    <w:rPr>
                      <w:rFonts w:eastAsia="Times New Roman"/>
                      <w:b/>
                      <w:bCs/>
                      <w:color w:val="000000"/>
                    </w:rPr>
                    <w:br/>
                    <w:t>(millions of euros)</w:t>
                  </w:r>
                </w:p>
              </w:tc>
            </w:tr>
            <w:tr w:rsidR="00D9469A" w:rsidRPr="0018428B" w:rsidTr="00D9469A">
              <w:trPr>
                <w:trHeight w:val="253"/>
                <w:tblCellSpacing w:w="15" w:type="dxa"/>
              </w:trPr>
              <w:tc>
                <w:tcPr>
                  <w:tcW w:w="1517"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France</w:t>
                  </w:r>
                </w:p>
              </w:tc>
              <w:tc>
                <w:tcPr>
                  <w:tcW w:w="1449"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2.5</w:t>
                  </w:r>
                </w:p>
              </w:tc>
              <w:tc>
                <w:tcPr>
                  <w:tcW w:w="0" w:type="auto"/>
                  <w:tcBorders>
                    <w:top w:val="single" w:sz="6" w:space="0" w:color="000000"/>
                  </w:tcBorders>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21</w:t>
                  </w:r>
                </w:p>
              </w:tc>
            </w:tr>
            <w:tr w:rsidR="00D9469A" w:rsidRPr="0018428B" w:rsidTr="00D9469A">
              <w:trPr>
                <w:trHeight w:val="253"/>
                <w:tblCellSpacing w:w="15" w:type="dxa"/>
              </w:trPr>
              <w:tc>
                <w:tcPr>
                  <w:tcW w:w="1517"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Austria</w:t>
                  </w:r>
                </w:p>
              </w:tc>
              <w:tc>
                <w:tcPr>
                  <w:tcW w:w="1449"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4</w:t>
                  </w:r>
                </w:p>
              </w:tc>
              <w:tc>
                <w:tcPr>
                  <w:tcW w:w="0" w:type="auto"/>
                  <w:tcBorders>
                    <w:top w:val="single" w:sz="6" w:space="0" w:color="000000"/>
                  </w:tcBorders>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8</w:t>
                  </w:r>
                </w:p>
              </w:tc>
            </w:tr>
            <w:tr w:rsidR="00D9469A" w:rsidRPr="0018428B" w:rsidTr="00D9469A">
              <w:trPr>
                <w:trHeight w:val="253"/>
                <w:tblCellSpacing w:w="15" w:type="dxa"/>
              </w:trPr>
              <w:tc>
                <w:tcPr>
                  <w:tcW w:w="1517"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Germany</w:t>
                  </w:r>
                </w:p>
              </w:tc>
              <w:tc>
                <w:tcPr>
                  <w:tcW w:w="1449"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2.8</w:t>
                  </w:r>
                </w:p>
              </w:tc>
              <w:tc>
                <w:tcPr>
                  <w:tcW w:w="0" w:type="auto"/>
                  <w:tcBorders>
                    <w:top w:val="single" w:sz="6" w:space="0" w:color="000000"/>
                  </w:tcBorders>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3</w:t>
                  </w:r>
                </w:p>
              </w:tc>
            </w:tr>
            <w:tr w:rsidR="00D9469A" w:rsidRPr="0018428B" w:rsidTr="00D9469A">
              <w:trPr>
                <w:trHeight w:val="21"/>
                <w:tblCellSpacing w:w="15" w:type="dxa"/>
              </w:trPr>
              <w:tc>
                <w:tcPr>
                  <w:tcW w:w="1517"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Netherlands</w:t>
                  </w:r>
                </w:p>
              </w:tc>
              <w:tc>
                <w:tcPr>
                  <w:tcW w:w="1449"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2</w:t>
                  </w:r>
                </w:p>
              </w:tc>
              <w:tc>
                <w:tcPr>
                  <w:tcW w:w="0" w:type="auto"/>
                  <w:tcBorders>
                    <w:top w:val="single" w:sz="6" w:space="0" w:color="000000"/>
                  </w:tcBorders>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2.7</w:t>
                  </w:r>
                </w:p>
              </w:tc>
            </w:tr>
            <w:tr w:rsidR="00D9469A" w:rsidRPr="0018428B" w:rsidTr="00D9469A">
              <w:trPr>
                <w:trHeight w:val="21"/>
                <w:tblCellSpacing w:w="15" w:type="dxa"/>
              </w:trPr>
              <w:tc>
                <w:tcPr>
                  <w:tcW w:w="1517" w:type="dxa"/>
                  <w:tcBorders>
                    <w:top w:val="single" w:sz="6" w:space="0" w:color="000000"/>
                    <w:bottom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Norway</w:t>
                  </w:r>
                </w:p>
              </w:tc>
              <w:tc>
                <w:tcPr>
                  <w:tcW w:w="1449" w:type="dxa"/>
                  <w:tcBorders>
                    <w:top w:val="single" w:sz="6" w:space="0" w:color="000000"/>
                    <w:bottom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1.8</w:t>
                  </w:r>
                </w:p>
              </w:tc>
              <w:tc>
                <w:tcPr>
                  <w:tcW w:w="0" w:type="auto"/>
                  <w:tcBorders>
                    <w:top w:val="single" w:sz="6" w:space="0" w:color="000000"/>
                    <w:bottom w:val="single" w:sz="6" w:space="0" w:color="000000"/>
                  </w:tcBorders>
                  <w:vAlign w:val="center"/>
                  <w:hideMark/>
                </w:tcPr>
                <w:p w:rsidR="00D9469A" w:rsidRPr="0018428B" w:rsidRDefault="00D9469A" w:rsidP="00766C32">
                  <w:pPr>
                    <w:spacing w:after="0" w:line="240" w:lineRule="auto"/>
                    <w:ind w:left="0" w:firstLine="0"/>
                    <w:jc w:val="center"/>
                    <w:rPr>
                      <w:rFonts w:eastAsia="Times New Roman"/>
                      <w:color w:val="000000"/>
                    </w:rPr>
                  </w:pPr>
                  <w:r w:rsidRPr="0018428B">
                    <w:rPr>
                      <w:rFonts w:eastAsia="Times New Roman"/>
                      <w:color w:val="000000"/>
                    </w:rPr>
                    <w:t>2</w:t>
                  </w:r>
                </w:p>
              </w:tc>
            </w:tr>
          </w:tbl>
          <w:p w:rsidR="00D9469A" w:rsidRPr="0018428B" w:rsidRDefault="00D9469A" w:rsidP="00D9469A">
            <w:pPr>
              <w:spacing w:before="100" w:beforeAutospacing="1" w:after="100" w:afterAutospacing="1"/>
              <w:ind w:left="0" w:firstLine="0"/>
              <w:jc w:val="center"/>
              <w:rPr>
                <w:rFonts w:eastAsia="Times New Roman"/>
                <w:color w:val="000000"/>
              </w:rPr>
            </w:pPr>
          </w:p>
        </w:tc>
        <w:tc>
          <w:tcPr>
            <w:tcW w:w="5096" w:type="dxa"/>
          </w:tcPr>
          <w:tbl>
            <w:tblPr>
              <w:tblpPr w:leftFromText="180" w:rightFromText="180" w:vertAnchor="text" w:horzAnchor="margin" w:tblpXSpec="right" w:tblpY="-1787"/>
              <w:tblW w:w="4618" w:type="dxa"/>
              <w:tblCellSpacing w:w="15" w:type="dxa"/>
              <w:tblBorders>
                <w:left w:val="single" w:sz="36" w:space="0" w:color="E8C10B"/>
                <w:right w:val="single" w:sz="36" w:space="0" w:color="E8C10B"/>
              </w:tblBorders>
              <w:tblCellMar>
                <w:top w:w="15" w:type="dxa"/>
                <w:left w:w="15" w:type="dxa"/>
                <w:bottom w:w="15" w:type="dxa"/>
                <w:right w:w="15" w:type="dxa"/>
              </w:tblCellMar>
              <w:tblLook w:val="04A0" w:firstRow="1" w:lastRow="0" w:firstColumn="1" w:lastColumn="0" w:noHBand="0" w:noVBand="1"/>
            </w:tblPr>
            <w:tblGrid>
              <w:gridCol w:w="1798"/>
              <w:gridCol w:w="1418"/>
              <w:gridCol w:w="1402"/>
            </w:tblGrid>
            <w:tr w:rsidR="00D9469A" w:rsidRPr="0018428B" w:rsidTr="00D9469A">
              <w:trPr>
                <w:trHeight w:val="193"/>
                <w:tblCellSpacing w:w="15" w:type="dxa"/>
              </w:trPr>
              <w:tc>
                <w:tcPr>
                  <w:tcW w:w="1753"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b/>
                      <w:bCs/>
                      <w:color w:val="000000"/>
                    </w:rPr>
                  </w:pPr>
                  <w:proofErr w:type="spellStart"/>
                  <w:r w:rsidRPr="0018428B">
                    <w:rPr>
                      <w:rFonts w:eastAsia="Times New Roman"/>
                      <w:b/>
                      <w:bCs/>
                      <w:color w:val="000000"/>
                    </w:rPr>
                    <w:t>Pieapples</w:t>
                  </w:r>
                  <w:proofErr w:type="spellEnd"/>
                </w:p>
              </w:tc>
              <w:tc>
                <w:tcPr>
                  <w:tcW w:w="1388"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b/>
                      <w:bCs/>
                      <w:color w:val="000000"/>
                    </w:rPr>
                  </w:pPr>
                  <w:r w:rsidRPr="0018428B">
                    <w:rPr>
                      <w:rFonts w:eastAsia="Times New Roman"/>
                      <w:b/>
                      <w:bCs/>
                      <w:color w:val="000000"/>
                    </w:rPr>
                    <w:t>2010</w:t>
                  </w:r>
                  <w:r w:rsidRPr="0018428B">
                    <w:rPr>
                      <w:rFonts w:eastAsia="Times New Roman"/>
                      <w:b/>
                      <w:bCs/>
                      <w:color w:val="000000"/>
                    </w:rPr>
                    <w:br/>
                    <w:t>(millions of euros)</w:t>
                  </w:r>
                </w:p>
              </w:tc>
              <w:tc>
                <w:tcPr>
                  <w:tcW w:w="1357" w:type="dxa"/>
                  <w:tcBorders>
                    <w:top w:val="single" w:sz="6" w:space="0" w:color="000000"/>
                  </w:tcBorders>
                  <w:vAlign w:val="center"/>
                  <w:hideMark/>
                </w:tcPr>
                <w:p w:rsidR="00D9469A" w:rsidRPr="0018428B" w:rsidRDefault="00D9469A" w:rsidP="00D9469A">
                  <w:pPr>
                    <w:spacing w:after="0" w:line="240" w:lineRule="auto"/>
                    <w:ind w:left="0" w:firstLine="0"/>
                    <w:jc w:val="center"/>
                    <w:rPr>
                      <w:rFonts w:eastAsia="Times New Roman"/>
                      <w:b/>
                      <w:bCs/>
                      <w:color w:val="000000"/>
                    </w:rPr>
                  </w:pPr>
                  <w:r w:rsidRPr="0018428B">
                    <w:rPr>
                      <w:rFonts w:eastAsia="Times New Roman"/>
                      <w:b/>
                      <w:bCs/>
                      <w:color w:val="000000"/>
                    </w:rPr>
                    <w:t>2015</w:t>
                  </w:r>
                  <w:r w:rsidRPr="0018428B">
                    <w:rPr>
                      <w:rFonts w:eastAsia="Times New Roman"/>
                      <w:b/>
                      <w:bCs/>
                      <w:color w:val="000000"/>
                    </w:rPr>
                    <w:br/>
                    <w:t>(millions of euros)</w:t>
                  </w:r>
                </w:p>
              </w:tc>
            </w:tr>
            <w:tr w:rsidR="00D9469A" w:rsidRPr="0018428B" w:rsidTr="00D9469A">
              <w:trPr>
                <w:trHeight w:val="232"/>
                <w:tblCellSpacing w:w="15" w:type="dxa"/>
              </w:trPr>
              <w:tc>
                <w:tcPr>
                  <w:tcW w:w="1753"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Austria</w:t>
                  </w:r>
                </w:p>
              </w:tc>
              <w:tc>
                <w:tcPr>
                  <w:tcW w:w="1388"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16</w:t>
                  </w:r>
                </w:p>
              </w:tc>
              <w:tc>
                <w:tcPr>
                  <w:tcW w:w="1357" w:type="dxa"/>
                  <w:tcBorders>
                    <w:top w:val="single" w:sz="6" w:space="0" w:color="000000"/>
                  </w:tcBorders>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48</w:t>
                  </w:r>
                </w:p>
              </w:tc>
            </w:tr>
            <w:tr w:rsidR="00D9469A" w:rsidRPr="0018428B" w:rsidTr="00D9469A">
              <w:trPr>
                <w:trHeight w:val="232"/>
                <w:tblCellSpacing w:w="15" w:type="dxa"/>
              </w:trPr>
              <w:tc>
                <w:tcPr>
                  <w:tcW w:w="1753"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France</w:t>
                  </w:r>
                </w:p>
              </w:tc>
              <w:tc>
                <w:tcPr>
                  <w:tcW w:w="1388"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2</w:t>
                  </w:r>
                </w:p>
              </w:tc>
              <w:tc>
                <w:tcPr>
                  <w:tcW w:w="1357" w:type="dxa"/>
                  <w:tcBorders>
                    <w:top w:val="single" w:sz="6" w:space="0" w:color="000000"/>
                  </w:tcBorders>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6.5</w:t>
                  </w:r>
                </w:p>
              </w:tc>
            </w:tr>
            <w:tr w:rsidR="00D9469A" w:rsidRPr="0018428B" w:rsidTr="00D9469A">
              <w:trPr>
                <w:trHeight w:val="232"/>
                <w:tblCellSpacing w:w="15" w:type="dxa"/>
              </w:trPr>
              <w:tc>
                <w:tcPr>
                  <w:tcW w:w="1753"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Netherlands</w:t>
                  </w:r>
                </w:p>
              </w:tc>
              <w:tc>
                <w:tcPr>
                  <w:tcW w:w="1388"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1.6</w:t>
                  </w:r>
                </w:p>
              </w:tc>
              <w:tc>
                <w:tcPr>
                  <w:tcW w:w="1357" w:type="dxa"/>
                  <w:tcBorders>
                    <w:top w:val="single" w:sz="6" w:space="0" w:color="000000"/>
                  </w:tcBorders>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5</w:t>
                  </w:r>
                </w:p>
              </w:tc>
            </w:tr>
            <w:tr w:rsidR="00D9469A" w:rsidRPr="0018428B" w:rsidTr="00D9469A">
              <w:trPr>
                <w:trHeight w:val="232"/>
                <w:tblCellSpacing w:w="15" w:type="dxa"/>
              </w:trPr>
              <w:tc>
                <w:tcPr>
                  <w:tcW w:w="1753"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Norway</w:t>
                  </w:r>
                </w:p>
              </w:tc>
              <w:tc>
                <w:tcPr>
                  <w:tcW w:w="1388" w:type="dxa"/>
                  <w:tcBorders>
                    <w:top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2.8</w:t>
                  </w:r>
                </w:p>
              </w:tc>
              <w:tc>
                <w:tcPr>
                  <w:tcW w:w="1357" w:type="dxa"/>
                  <w:tcBorders>
                    <w:top w:val="single" w:sz="6" w:space="0" w:color="000000"/>
                  </w:tcBorders>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2</w:t>
                  </w:r>
                </w:p>
              </w:tc>
            </w:tr>
            <w:tr w:rsidR="00D9469A" w:rsidRPr="0018428B" w:rsidTr="00D9469A">
              <w:trPr>
                <w:trHeight w:val="232"/>
                <w:tblCellSpacing w:w="15" w:type="dxa"/>
              </w:trPr>
              <w:tc>
                <w:tcPr>
                  <w:tcW w:w="1753" w:type="dxa"/>
                  <w:tcBorders>
                    <w:top w:val="single" w:sz="6" w:space="0" w:color="000000"/>
                    <w:bottom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Germany</w:t>
                  </w:r>
                </w:p>
              </w:tc>
              <w:tc>
                <w:tcPr>
                  <w:tcW w:w="1388" w:type="dxa"/>
                  <w:tcBorders>
                    <w:top w:val="single" w:sz="6" w:space="0" w:color="000000"/>
                    <w:bottom w:val="single" w:sz="6" w:space="0" w:color="000000"/>
                    <w:right w:val="single" w:sz="6" w:space="0" w:color="000000"/>
                  </w:tcBorders>
                  <w:tcMar>
                    <w:top w:w="15" w:type="dxa"/>
                    <w:left w:w="75" w:type="dxa"/>
                    <w:bottom w:w="15" w:type="dxa"/>
                    <w:right w:w="15" w:type="dxa"/>
                  </w:tcMar>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3</w:t>
                  </w:r>
                </w:p>
              </w:tc>
              <w:tc>
                <w:tcPr>
                  <w:tcW w:w="1357" w:type="dxa"/>
                  <w:tcBorders>
                    <w:top w:val="single" w:sz="6" w:space="0" w:color="000000"/>
                    <w:bottom w:val="single" w:sz="6" w:space="0" w:color="000000"/>
                  </w:tcBorders>
                  <w:vAlign w:val="center"/>
                  <w:hideMark/>
                </w:tcPr>
                <w:p w:rsidR="00D9469A" w:rsidRPr="0018428B" w:rsidRDefault="00D9469A" w:rsidP="00D9469A">
                  <w:pPr>
                    <w:spacing w:after="0" w:line="240" w:lineRule="auto"/>
                    <w:ind w:left="0" w:firstLine="0"/>
                    <w:jc w:val="center"/>
                    <w:rPr>
                      <w:rFonts w:eastAsia="Times New Roman"/>
                      <w:color w:val="000000"/>
                    </w:rPr>
                  </w:pPr>
                  <w:r w:rsidRPr="0018428B">
                    <w:rPr>
                      <w:rFonts w:eastAsia="Times New Roman"/>
                      <w:color w:val="000000"/>
                    </w:rPr>
                    <w:t>1.9</w:t>
                  </w:r>
                </w:p>
              </w:tc>
            </w:tr>
          </w:tbl>
          <w:p w:rsidR="00D9469A" w:rsidRPr="0018428B" w:rsidRDefault="00D9469A" w:rsidP="00D9469A">
            <w:pPr>
              <w:spacing w:before="100" w:beforeAutospacing="1" w:after="100" w:afterAutospacing="1"/>
              <w:ind w:left="0" w:firstLine="0"/>
              <w:jc w:val="center"/>
              <w:rPr>
                <w:rFonts w:eastAsia="Times New Roman"/>
                <w:color w:val="000000"/>
              </w:rPr>
            </w:pPr>
          </w:p>
        </w:tc>
      </w:tr>
    </w:tbl>
    <w:p w:rsidR="00D9469A" w:rsidRPr="0018428B" w:rsidRDefault="00D9469A" w:rsidP="00D9469A">
      <w:pPr>
        <w:spacing w:after="0"/>
        <w:rPr>
          <w:rFonts w:eastAsia="Times New Roman"/>
          <w:color w:val="000000"/>
        </w:rPr>
      </w:pPr>
    </w:p>
    <w:p w:rsidR="00D9469A" w:rsidRPr="0018428B" w:rsidRDefault="00D9469A" w:rsidP="00002601">
      <w:pPr>
        <w:pStyle w:val="NormalWeb"/>
        <w:jc w:val="both"/>
        <w:rPr>
          <w:color w:val="000000"/>
        </w:rPr>
      </w:pPr>
      <w:r w:rsidRPr="0018428B">
        <w:rPr>
          <w:color w:val="000000"/>
        </w:rPr>
        <w:t xml:space="preserve">The two tables contain sales data for </w:t>
      </w:r>
      <w:proofErr w:type="spellStart"/>
      <w:r w:rsidRPr="0018428B">
        <w:rPr>
          <w:color w:val="000000"/>
        </w:rPr>
        <w:t>Fairtrade</w:t>
      </w:r>
      <w:proofErr w:type="spellEnd"/>
      <w:r w:rsidRPr="0018428B">
        <w:rPr>
          <w:color w:val="000000"/>
        </w:rPr>
        <w:t xml:space="preserve"> tea and pineapples in 2010 and 2015, in five nations of Europe.</w:t>
      </w:r>
    </w:p>
    <w:p w:rsidR="00D9469A" w:rsidRPr="0018428B" w:rsidRDefault="00D9469A" w:rsidP="00002601">
      <w:pPr>
        <w:pStyle w:val="NormalWeb"/>
        <w:jc w:val="both"/>
        <w:rPr>
          <w:color w:val="000000"/>
        </w:rPr>
      </w:pPr>
      <w:r w:rsidRPr="0018428B">
        <w:rPr>
          <w:color w:val="000000"/>
        </w:rPr>
        <w:t xml:space="preserve">The first table shows low-level tea sales increasing in all five countries, </w:t>
      </w:r>
      <w:r w:rsidRPr="0018428B">
        <w:rPr>
          <w:color w:val="FF0000"/>
        </w:rPr>
        <w:t>albeit to widely varying degrees</w:t>
      </w:r>
      <w:r w:rsidRPr="0018428B">
        <w:rPr>
          <w:color w:val="000000"/>
        </w:rPr>
        <w:t xml:space="preserve">. In two places sales increased by the same small amount: 2.8-3 million euros in Germany, and 1.8-2 million in Norway. The </w:t>
      </w:r>
      <w:r w:rsidRPr="0018428B">
        <w:rPr>
          <w:color w:val="FF0000"/>
        </w:rPr>
        <w:t>increment</w:t>
      </w:r>
      <w:r w:rsidRPr="0018428B">
        <w:rPr>
          <w:color w:val="000000"/>
        </w:rPr>
        <w:t xml:space="preserve"> was slightly larger in Netherlands, from 2-2.7 million euros. </w:t>
      </w:r>
      <w:r w:rsidRPr="0018428B">
        <w:rPr>
          <w:color w:val="FF0000"/>
        </w:rPr>
        <w:t>Meanwhile</w:t>
      </w:r>
      <w:r w:rsidRPr="0018428B">
        <w:rPr>
          <w:color w:val="000000"/>
        </w:rPr>
        <w:t>, in Austria sales doubled from 4-8 million euros. Finally, in France there was an enormous increase, from 2.5-21 million euros.</w:t>
      </w:r>
    </w:p>
    <w:p w:rsidR="00D9469A" w:rsidRPr="0018428B" w:rsidRDefault="00D9469A" w:rsidP="00002601">
      <w:pPr>
        <w:pStyle w:val="NormalWeb"/>
        <w:jc w:val="both"/>
        <w:rPr>
          <w:color w:val="000000"/>
        </w:rPr>
      </w:pPr>
      <w:r w:rsidRPr="0018428B">
        <w:rPr>
          <w:color w:val="000000"/>
        </w:rPr>
        <w:t xml:space="preserve">In the second table, it is Austria which </w:t>
      </w:r>
      <w:r w:rsidRPr="0018428B">
        <w:rPr>
          <w:color w:val="FF0000"/>
        </w:rPr>
        <w:t xml:space="preserve">stands out </w:t>
      </w:r>
      <w:r w:rsidRPr="0018428B">
        <w:rPr>
          <w:color w:val="000000"/>
        </w:rPr>
        <w:t xml:space="preserve">as buying far more </w:t>
      </w:r>
      <w:proofErr w:type="spellStart"/>
      <w:r w:rsidRPr="0018428B">
        <w:rPr>
          <w:color w:val="000000"/>
        </w:rPr>
        <w:t>Fairtrade</w:t>
      </w:r>
      <w:proofErr w:type="spellEnd"/>
      <w:r w:rsidRPr="0018428B">
        <w:rPr>
          <w:color w:val="000000"/>
        </w:rPr>
        <w:t xml:space="preserve"> pineapples than the other four countries. The sales figures for Austria jumped from 16-48 million euros across these five years, while in France and Netherlands sales only grew from 2-6.5 and from 1.6-5 million euros respectively. Norway and Germany showed a different pattern, with falls in pineapple sales from 2.8-2 and 3-1.9 million euros.</w:t>
      </w:r>
    </w:p>
    <w:p w:rsidR="00D9469A" w:rsidRPr="0018428B" w:rsidRDefault="00D9469A" w:rsidP="00002601">
      <w:pPr>
        <w:pStyle w:val="NormalWeb"/>
        <w:jc w:val="both"/>
        <w:rPr>
          <w:color w:val="000000"/>
        </w:rPr>
      </w:pPr>
      <w:r w:rsidRPr="0018428B">
        <w:rPr>
          <w:color w:val="000000"/>
        </w:rPr>
        <w:t xml:space="preserve">Comparing the two tables, it is clear that in 2010 </w:t>
      </w:r>
      <w:proofErr w:type="spellStart"/>
      <w:r w:rsidRPr="0018428B">
        <w:rPr>
          <w:color w:val="000000"/>
        </w:rPr>
        <w:t>Fairtrade</w:t>
      </w:r>
      <w:proofErr w:type="spellEnd"/>
      <w:r w:rsidRPr="0018428B">
        <w:rPr>
          <w:color w:val="000000"/>
        </w:rPr>
        <w:t xml:space="preserve"> tea sales </w:t>
      </w:r>
      <w:r w:rsidRPr="0018428B">
        <w:rPr>
          <w:color w:val="FF0000"/>
        </w:rPr>
        <w:t>ranged from</w:t>
      </w:r>
      <w:r w:rsidRPr="0018428B">
        <w:rPr>
          <w:color w:val="000000"/>
        </w:rPr>
        <w:t xml:space="preserve"> 1.8-4 million euros in these five countries, while pineapple sales also mostly clustered between 1.6 and 3 million euros, with Austria the </w:t>
      </w:r>
      <w:r w:rsidRPr="0018428B">
        <w:rPr>
          <w:color w:val="FF0000"/>
        </w:rPr>
        <w:t>outlier</w:t>
      </w:r>
      <w:r w:rsidRPr="0018428B">
        <w:rPr>
          <w:color w:val="000000"/>
        </w:rPr>
        <w:t xml:space="preserve"> at a huge 16 million euros. By 2015, sales figures for both products had risen across the board, except for Norway and Germany which recorded drops in pineapple sales.</w:t>
      </w:r>
      <w:r w:rsidR="00002601" w:rsidRPr="0018428B">
        <w:rPr>
          <w:color w:val="000000"/>
        </w:rPr>
        <w:t xml:space="preserve"> </w:t>
      </w:r>
      <w:r w:rsidRPr="0018428B">
        <w:t>(225 words)</w:t>
      </w:r>
      <w:r w:rsidR="00804E6D" w:rsidRPr="0018428B">
        <w:t xml:space="preserve"> 3</w:t>
      </w:r>
    </w:p>
    <w:p w:rsidR="00D9469A" w:rsidRPr="0018428B" w:rsidRDefault="00D9469A" w:rsidP="00D9469A">
      <w:pPr>
        <w:spacing w:after="0"/>
      </w:pPr>
    </w:p>
    <w:p w:rsidR="00444F65" w:rsidRPr="0018428B" w:rsidRDefault="00444F65" w:rsidP="00D9469A">
      <w:pPr>
        <w:spacing w:after="0"/>
      </w:pPr>
    </w:p>
    <w:p w:rsidR="00444F65" w:rsidRPr="0018428B" w:rsidRDefault="00444F65" w:rsidP="00D9469A">
      <w:pPr>
        <w:spacing w:after="0"/>
      </w:pPr>
    </w:p>
    <w:p w:rsidR="00444F65" w:rsidRPr="0018428B" w:rsidRDefault="00444F65" w:rsidP="00D9469A">
      <w:pPr>
        <w:spacing w:after="0"/>
      </w:pPr>
    </w:p>
    <w:p w:rsidR="00444F65" w:rsidRPr="0018428B" w:rsidRDefault="00444F65" w:rsidP="00D9469A">
      <w:pPr>
        <w:spacing w:after="0"/>
      </w:pPr>
    </w:p>
    <w:p w:rsidR="00444F65" w:rsidRDefault="00444F65" w:rsidP="00D9469A">
      <w:pPr>
        <w:spacing w:after="0"/>
      </w:pPr>
    </w:p>
    <w:p w:rsidR="00614526" w:rsidRDefault="00614526" w:rsidP="00D9469A">
      <w:pPr>
        <w:spacing w:after="0"/>
      </w:pPr>
    </w:p>
    <w:p w:rsidR="00614526" w:rsidRDefault="00614526" w:rsidP="00D9469A">
      <w:pPr>
        <w:spacing w:after="0"/>
      </w:pPr>
    </w:p>
    <w:p w:rsidR="00614526" w:rsidRPr="0018428B" w:rsidRDefault="00614526" w:rsidP="00D9469A">
      <w:pPr>
        <w:spacing w:after="0"/>
      </w:pPr>
    </w:p>
    <w:p w:rsidR="00444F65" w:rsidRPr="0018428B" w:rsidRDefault="00444F65" w:rsidP="00444F65">
      <w:pPr>
        <w:pStyle w:val="NormalWeb"/>
        <w:rPr>
          <w:b/>
          <w:color w:val="000000"/>
        </w:rPr>
      </w:pPr>
      <w:r w:rsidRPr="0018428B">
        <w:rPr>
          <w:rStyle w:val="Strong"/>
          <w:i/>
          <w:color w:val="000000"/>
        </w:rPr>
        <w:lastRenderedPageBreak/>
        <w:t>The charts below show the results of a survey about what people of different age groups say makes them most happy.</w:t>
      </w:r>
      <w:r w:rsidRPr="0018428B">
        <w:rPr>
          <w:b/>
          <w:bCs/>
          <w:i/>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444F65" w:rsidRPr="0018428B" w:rsidRDefault="00444F65" w:rsidP="00444F65">
      <w:pPr>
        <w:pStyle w:val="NormalWeb"/>
        <w:jc w:val="center"/>
      </w:pPr>
      <w:r w:rsidRPr="0018428B">
        <w:rPr>
          <w:noProof/>
          <w:lang w:eastAsia="ja-JP"/>
        </w:rPr>
        <w:drawing>
          <wp:inline distT="0" distB="0" distL="0" distR="0" wp14:anchorId="3583047B" wp14:editId="7E4FC4E9">
            <wp:extent cx="4715301" cy="2928102"/>
            <wp:effectExtent l="0" t="0" r="9525" b="5715"/>
            <wp:docPr id="4" name="Picture 4"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LTS Writing Tas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5043" cy="2927941"/>
                    </a:xfrm>
                    <a:prstGeom prst="rect">
                      <a:avLst/>
                    </a:prstGeom>
                    <a:noFill/>
                    <a:ln>
                      <a:noFill/>
                    </a:ln>
                  </pic:spPr>
                </pic:pic>
              </a:graphicData>
            </a:graphic>
          </wp:inline>
        </w:drawing>
      </w:r>
    </w:p>
    <w:p w:rsidR="00444F65" w:rsidRPr="0018428B" w:rsidRDefault="00444F65" w:rsidP="00444F65">
      <w:pPr>
        <w:pStyle w:val="Heading3"/>
        <w:rPr>
          <w:sz w:val="24"/>
          <w:szCs w:val="24"/>
        </w:rPr>
      </w:pPr>
      <w:r w:rsidRPr="0018428B">
        <w:rPr>
          <w:sz w:val="24"/>
          <w:szCs w:val="24"/>
        </w:rPr>
        <w:t>Model answer</w:t>
      </w:r>
    </w:p>
    <w:p w:rsidR="00444F65" w:rsidRPr="0018428B" w:rsidRDefault="00444F65" w:rsidP="00444F65">
      <w:pPr>
        <w:pStyle w:val="NormalWeb"/>
        <w:jc w:val="both"/>
        <w:rPr>
          <w:color w:val="000000"/>
        </w:rPr>
      </w:pPr>
      <w:r w:rsidRPr="0018428B">
        <w:rPr>
          <w:color w:val="000000"/>
        </w:rPr>
        <w:t>There are several similarities between what younger and older people say makes them most happy. However, there are several striking differences.</w:t>
      </w:r>
    </w:p>
    <w:p w:rsidR="00444F65" w:rsidRPr="0018428B" w:rsidRDefault="00444F65" w:rsidP="00444F65">
      <w:pPr>
        <w:pStyle w:val="NormalWeb"/>
        <w:jc w:val="both"/>
        <w:rPr>
          <w:color w:val="000000"/>
        </w:rPr>
      </w:pPr>
      <w:r w:rsidRPr="0018428B">
        <w:rPr>
          <w:color w:val="000000"/>
        </w:rPr>
        <w:t xml:space="preserve">Firstly, let us look at the similarities. It is noticeable that for both younger and older people, the highest percentage says that achievement at work brings them most happiness: 31% for the younger age group and 32% for the older group. Doing hobbies is </w:t>
      </w:r>
      <w:r w:rsidRPr="0018428B">
        <w:rPr>
          <w:color w:val="FF0000"/>
        </w:rPr>
        <w:t>also</w:t>
      </w:r>
      <w:r w:rsidRPr="0018428B">
        <w:rPr>
          <w:color w:val="000000"/>
        </w:rPr>
        <w:t xml:space="preserve"> very important for both groups: the second largest percentage of both age groups mention</w:t>
      </w:r>
      <w:r w:rsidR="00614526">
        <w:rPr>
          <w:color w:val="000000"/>
        </w:rPr>
        <w:t>ed</w:t>
      </w:r>
      <w:r w:rsidRPr="0018428B">
        <w:rPr>
          <w:color w:val="000000"/>
        </w:rPr>
        <w:t xml:space="preserve"> doing hobbies as making them most happy.</w:t>
      </w:r>
    </w:p>
    <w:p w:rsidR="00444F65" w:rsidRPr="0018428B" w:rsidRDefault="00444F65" w:rsidP="00444F65">
      <w:pPr>
        <w:pStyle w:val="NormalWeb"/>
        <w:jc w:val="both"/>
        <w:rPr>
          <w:color w:val="000000"/>
        </w:rPr>
      </w:pPr>
      <w:r w:rsidRPr="0018428B">
        <w:rPr>
          <w:color w:val="FF0000"/>
        </w:rPr>
        <w:t xml:space="preserve">Turning now to </w:t>
      </w:r>
      <w:r w:rsidRPr="0018428B">
        <w:rPr>
          <w:color w:val="000000"/>
        </w:rPr>
        <w:t xml:space="preserve">the differences, many younger people </w:t>
      </w:r>
      <w:r w:rsidRPr="0018428B">
        <w:rPr>
          <w:color w:val="FF0000"/>
        </w:rPr>
        <w:t>regard</w:t>
      </w:r>
      <w:r w:rsidRPr="0018428B">
        <w:rPr>
          <w:color w:val="000000"/>
        </w:rPr>
        <w:t xml:space="preserve"> having a good appearance </w:t>
      </w:r>
      <w:r w:rsidRPr="0018428B">
        <w:rPr>
          <w:color w:val="FF0000"/>
        </w:rPr>
        <w:t xml:space="preserve">as </w:t>
      </w:r>
      <w:r w:rsidRPr="0018428B">
        <w:rPr>
          <w:color w:val="000000"/>
        </w:rPr>
        <w:t xml:space="preserve">extremely important: 18% of them state this brings them most happiness. This is followed by 15% who </w:t>
      </w:r>
      <w:r w:rsidRPr="0018428B">
        <w:rPr>
          <w:color w:val="FF0000"/>
        </w:rPr>
        <w:t>state</w:t>
      </w:r>
      <w:r w:rsidRPr="0018428B">
        <w:rPr>
          <w:color w:val="000000"/>
        </w:rPr>
        <w:t xml:space="preserve"> that travel brings them happiness. </w:t>
      </w:r>
      <w:r w:rsidRPr="0018428B">
        <w:rPr>
          <w:color w:val="FF0000"/>
        </w:rPr>
        <w:t xml:space="preserve">Neither of </w:t>
      </w:r>
      <w:r w:rsidRPr="0018428B">
        <w:rPr>
          <w:color w:val="000000"/>
        </w:rPr>
        <w:t xml:space="preserve">these two factors is mentioned by older people. </w:t>
      </w:r>
      <w:r w:rsidRPr="0018428B">
        <w:rPr>
          <w:color w:val="FF0000"/>
        </w:rPr>
        <w:t>Instead</w:t>
      </w:r>
      <w:r w:rsidRPr="0018428B">
        <w:rPr>
          <w:color w:val="000000"/>
        </w:rPr>
        <w:t xml:space="preserve">, 20% of older people report that having financial security is most important to their happiness and 14% say they feel most happy when they are with their family. </w:t>
      </w:r>
      <w:r w:rsidRPr="0018428B">
        <w:t>(163 words)</w:t>
      </w:r>
      <w:r w:rsidR="00804E6D" w:rsidRPr="0018428B">
        <w:t xml:space="preserve"> 4</w:t>
      </w:r>
    </w:p>
    <w:p w:rsidR="00444F65" w:rsidRPr="0018428B" w:rsidRDefault="00444F65" w:rsidP="00D9469A">
      <w:pPr>
        <w:spacing w:after="0"/>
      </w:pPr>
    </w:p>
    <w:p w:rsidR="008F1D8A" w:rsidRPr="0018428B" w:rsidRDefault="008F1D8A" w:rsidP="00D9469A">
      <w:pPr>
        <w:spacing w:after="0"/>
      </w:pPr>
    </w:p>
    <w:p w:rsidR="008F1D8A" w:rsidRPr="0018428B" w:rsidRDefault="008F1D8A" w:rsidP="00D9469A">
      <w:pPr>
        <w:spacing w:after="0"/>
      </w:pPr>
    </w:p>
    <w:p w:rsidR="008F1D8A" w:rsidRPr="0018428B" w:rsidRDefault="008F1D8A" w:rsidP="00D9469A">
      <w:pPr>
        <w:spacing w:after="0"/>
      </w:pPr>
    </w:p>
    <w:p w:rsidR="008F1D8A" w:rsidRPr="0018428B" w:rsidRDefault="008F1D8A" w:rsidP="00D9469A">
      <w:pPr>
        <w:spacing w:after="0"/>
      </w:pPr>
    </w:p>
    <w:p w:rsidR="008F1D8A" w:rsidRDefault="008F1D8A" w:rsidP="00D9469A">
      <w:pPr>
        <w:spacing w:after="0"/>
      </w:pPr>
    </w:p>
    <w:p w:rsidR="00895456" w:rsidRDefault="00895456" w:rsidP="00D9469A">
      <w:pPr>
        <w:spacing w:after="0"/>
      </w:pPr>
    </w:p>
    <w:p w:rsidR="00895456" w:rsidRPr="0018428B" w:rsidRDefault="00895456" w:rsidP="00D9469A">
      <w:pPr>
        <w:spacing w:after="0"/>
      </w:pPr>
    </w:p>
    <w:p w:rsidR="008F1D8A" w:rsidRPr="0018428B" w:rsidRDefault="008F1D8A" w:rsidP="00D9469A">
      <w:pPr>
        <w:spacing w:after="0"/>
      </w:pPr>
    </w:p>
    <w:p w:rsidR="008F1D8A" w:rsidRPr="0018428B" w:rsidRDefault="008F1D8A" w:rsidP="00D9469A">
      <w:pPr>
        <w:spacing w:after="0"/>
      </w:pPr>
    </w:p>
    <w:p w:rsidR="008D6103" w:rsidRPr="0018428B" w:rsidRDefault="008D6103" w:rsidP="008D6103">
      <w:pPr>
        <w:pStyle w:val="NormalWeb"/>
        <w:rPr>
          <w:rStyle w:val="Strong"/>
          <w:b w:val="0"/>
          <w:color w:val="000000"/>
        </w:rPr>
      </w:pPr>
      <w:r w:rsidRPr="0018428B">
        <w:rPr>
          <w:rStyle w:val="Strong"/>
          <w:i/>
          <w:color w:val="000000"/>
        </w:rPr>
        <w:lastRenderedPageBreak/>
        <w:t xml:space="preserve">The chart below gives information about </w:t>
      </w:r>
      <w:proofErr w:type="spellStart"/>
      <w:r w:rsidRPr="0018428B">
        <w:rPr>
          <w:rStyle w:val="Strong"/>
          <w:i/>
          <w:color w:val="000000"/>
        </w:rPr>
        <w:t>Someland's</w:t>
      </w:r>
      <w:proofErr w:type="spellEnd"/>
      <w:r w:rsidRPr="0018428B">
        <w:rPr>
          <w:rStyle w:val="Strong"/>
          <w:i/>
          <w:color w:val="000000"/>
        </w:rPr>
        <w:t xml:space="preserve"> main exports in 2005, 2015, and future projections for 2025.</w:t>
      </w:r>
      <w:r w:rsidRPr="0018428B">
        <w:rPr>
          <w:b/>
          <w:bCs/>
          <w:i/>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A17159" w:rsidRPr="0018428B" w:rsidRDefault="00A17159" w:rsidP="00A17159">
      <w:pPr>
        <w:pStyle w:val="NormalWeb"/>
        <w:jc w:val="center"/>
        <w:rPr>
          <w:rStyle w:val="Strong"/>
          <w:color w:val="000000"/>
        </w:rPr>
      </w:pPr>
      <w:proofErr w:type="spellStart"/>
      <w:r w:rsidRPr="0018428B">
        <w:rPr>
          <w:rStyle w:val="Strong"/>
          <w:color w:val="000000"/>
        </w:rPr>
        <w:t>Someland’s</w:t>
      </w:r>
      <w:proofErr w:type="spellEnd"/>
      <w:r w:rsidRPr="0018428B">
        <w:rPr>
          <w:rStyle w:val="Strong"/>
          <w:color w:val="000000"/>
        </w:rPr>
        <w:t xml:space="preserve"> main exports</w:t>
      </w:r>
    </w:p>
    <w:p w:rsidR="00A66944" w:rsidRPr="0018428B" w:rsidRDefault="00A66944" w:rsidP="00FE4339">
      <w:pPr>
        <w:pStyle w:val="NormalWeb"/>
        <w:rPr>
          <w:b/>
          <w:color w:val="000000"/>
        </w:rPr>
      </w:pPr>
      <w:r w:rsidRPr="0018428B">
        <w:rPr>
          <w:b/>
          <w:noProof/>
          <w:color w:val="000000"/>
          <w:lang w:eastAsia="ja-JP"/>
        </w:rPr>
        <w:drawing>
          <wp:anchor distT="0" distB="0" distL="114300" distR="114300" simplePos="0" relativeHeight="251658240" behindDoc="0" locked="0" layoutInCell="1" allowOverlap="1" wp14:anchorId="554223DE" wp14:editId="6566D3D6">
            <wp:simplePos x="0" y="0"/>
            <wp:positionH relativeFrom="column">
              <wp:posOffset>3089579</wp:posOffset>
            </wp:positionH>
            <wp:positionV relativeFrom="paragraph">
              <wp:align>top</wp:align>
            </wp:positionV>
            <wp:extent cx="5486400" cy="3200400"/>
            <wp:effectExtent l="0" t="0" r="19050" b="19050"/>
            <wp:wrapSquare wrapText="bothSides"/>
            <wp:docPr id="8" name="Chart 8" title="USD bill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FE4339" w:rsidRPr="0018428B">
        <w:rPr>
          <w:b/>
          <w:color w:val="000000"/>
        </w:rPr>
        <w:br w:type="textWrapping" w:clear="all"/>
      </w:r>
    </w:p>
    <w:p w:rsidR="008D6103" w:rsidRPr="0018428B" w:rsidRDefault="00A17159" w:rsidP="004A264A">
      <w:pPr>
        <w:pStyle w:val="NormalWeb"/>
        <w:spacing w:before="0" w:beforeAutospacing="0" w:after="0" w:afterAutospacing="0"/>
        <w:jc w:val="center"/>
        <w:rPr>
          <w:b/>
        </w:rPr>
      </w:pPr>
      <w:r w:rsidRPr="0018428B">
        <w:rPr>
          <w:b/>
          <w:noProof/>
        </w:rPr>
        <w:t>USD billion</w:t>
      </w:r>
    </w:p>
    <w:p w:rsidR="008D6103" w:rsidRPr="0018428B" w:rsidRDefault="008D6103" w:rsidP="004A264A">
      <w:pPr>
        <w:pStyle w:val="Heading3"/>
        <w:spacing w:before="0" w:beforeAutospacing="0" w:after="0" w:afterAutospacing="0"/>
        <w:rPr>
          <w:sz w:val="24"/>
          <w:szCs w:val="24"/>
        </w:rPr>
      </w:pPr>
      <w:r w:rsidRPr="0018428B">
        <w:rPr>
          <w:sz w:val="24"/>
          <w:szCs w:val="24"/>
        </w:rPr>
        <w:t>Model answer</w:t>
      </w:r>
    </w:p>
    <w:p w:rsidR="008D6103" w:rsidRPr="0018428B" w:rsidRDefault="008D6103" w:rsidP="004A264A">
      <w:pPr>
        <w:pStyle w:val="NormalWeb"/>
        <w:spacing w:before="0" w:beforeAutospacing="0" w:after="0" w:afterAutospacing="0"/>
        <w:jc w:val="both"/>
        <w:rPr>
          <w:color w:val="000000"/>
        </w:rPr>
      </w:pPr>
      <w:r w:rsidRPr="0018428B">
        <w:rPr>
          <w:color w:val="000000"/>
        </w:rPr>
        <w:t xml:space="preserve">This bar chart illustrates the performance of </w:t>
      </w:r>
      <w:proofErr w:type="spellStart"/>
      <w:r w:rsidRPr="0018428B">
        <w:rPr>
          <w:color w:val="000000"/>
        </w:rPr>
        <w:t>Someland's</w:t>
      </w:r>
      <w:proofErr w:type="spellEnd"/>
      <w:r w:rsidRPr="0018428B">
        <w:rPr>
          <w:color w:val="000000"/>
        </w:rPr>
        <w:t xml:space="preserve"> primary exports in 2005 and 2015. It also indicates future projections for 2025. According to the data, it seems likely that international tourism will become the dominant industry, </w:t>
      </w:r>
      <w:r w:rsidRPr="0018428B">
        <w:rPr>
          <w:color w:val="FF0000"/>
        </w:rPr>
        <w:t>although</w:t>
      </w:r>
      <w:r w:rsidRPr="0018428B">
        <w:rPr>
          <w:color w:val="000000"/>
        </w:rPr>
        <w:t xml:space="preserve"> dairy exports will remain strong. In 2005, we can see that tourism was the greatest exports earner of the three industries, </w:t>
      </w:r>
      <w:r w:rsidRPr="0018428B">
        <w:rPr>
          <w:color w:val="FF0000"/>
        </w:rPr>
        <w:t xml:space="preserve">with revenue standing at </w:t>
      </w:r>
      <w:r w:rsidRPr="0018428B">
        <w:rPr>
          <w:color w:val="000000"/>
        </w:rPr>
        <w:t>just over $6 billion.</w:t>
      </w:r>
    </w:p>
    <w:p w:rsidR="004A264A" w:rsidRPr="0018428B" w:rsidRDefault="004A264A" w:rsidP="004A264A">
      <w:pPr>
        <w:pStyle w:val="NormalWeb"/>
        <w:spacing w:before="0" w:beforeAutospacing="0" w:after="0" w:afterAutospacing="0"/>
        <w:jc w:val="both"/>
        <w:rPr>
          <w:color w:val="000000"/>
        </w:rPr>
      </w:pPr>
    </w:p>
    <w:p w:rsidR="008D6103" w:rsidRPr="0018428B" w:rsidRDefault="008D6103" w:rsidP="004A264A">
      <w:pPr>
        <w:pStyle w:val="NormalWeb"/>
        <w:spacing w:before="0" w:beforeAutospacing="0" w:after="0" w:afterAutospacing="0"/>
        <w:jc w:val="both"/>
        <w:rPr>
          <w:color w:val="000000"/>
        </w:rPr>
      </w:pPr>
      <w:r w:rsidRPr="0018428B">
        <w:rPr>
          <w:color w:val="000000"/>
        </w:rPr>
        <w:t xml:space="preserve">This figure has increased slightly, so that now, in 2015, it has reached almost $7 billion. It is estimated that international tourism will continue to grow, so that by 2025, it will be earning around $8 billion for the country. In 2000, dairy exports were </w:t>
      </w:r>
      <w:r w:rsidRPr="0018428B">
        <w:rPr>
          <w:color w:val="FF0000"/>
        </w:rPr>
        <w:t>worth</w:t>
      </w:r>
      <w:r w:rsidRPr="0018428B">
        <w:rPr>
          <w:color w:val="000000"/>
        </w:rPr>
        <w:t xml:space="preserve"> around $5 billion, but since then there has been a dramatic increase, and sales for this year are approximately $8 billion. Experts are </w:t>
      </w:r>
      <w:r w:rsidRPr="0018428B">
        <w:rPr>
          <w:color w:val="FF0000"/>
        </w:rPr>
        <w:t xml:space="preserve">predicting that </w:t>
      </w:r>
      <w:r w:rsidRPr="0018428B">
        <w:rPr>
          <w:color w:val="000000"/>
        </w:rPr>
        <w:t xml:space="preserve">exports in this area may fall slightly, so a figure of $7.5 billion is expected for 2025. Meat products are the third key industry in </w:t>
      </w:r>
      <w:proofErr w:type="spellStart"/>
      <w:r w:rsidRPr="0018428B">
        <w:rPr>
          <w:color w:val="000000"/>
        </w:rPr>
        <w:t>Someland</w:t>
      </w:r>
      <w:proofErr w:type="spellEnd"/>
      <w:r w:rsidRPr="0018428B">
        <w:rPr>
          <w:color w:val="000000"/>
        </w:rPr>
        <w:t xml:space="preserve">, but sales have dropped since 2000 and now stand at $3.5 billion. It is </w:t>
      </w:r>
      <w:r w:rsidRPr="0018428B">
        <w:rPr>
          <w:color w:val="FF0000"/>
        </w:rPr>
        <w:t xml:space="preserve">expected that </w:t>
      </w:r>
      <w:r w:rsidRPr="0018428B">
        <w:rPr>
          <w:color w:val="000000"/>
        </w:rPr>
        <w:t xml:space="preserve">sales will continue to decrease in the future. </w:t>
      </w:r>
      <w:r w:rsidRPr="0018428B">
        <w:t>(187 words)</w:t>
      </w:r>
      <w:r w:rsidR="00804E6D" w:rsidRPr="0018428B">
        <w:t xml:space="preserve"> 5</w:t>
      </w:r>
    </w:p>
    <w:p w:rsidR="008F1D8A" w:rsidRPr="0018428B" w:rsidRDefault="008F1D8A" w:rsidP="00D9469A">
      <w:pPr>
        <w:spacing w:after="0"/>
      </w:pPr>
    </w:p>
    <w:p w:rsidR="00A97FAA" w:rsidRPr="0018428B" w:rsidRDefault="00A97FAA" w:rsidP="00D9469A">
      <w:pPr>
        <w:spacing w:after="0"/>
      </w:pPr>
    </w:p>
    <w:p w:rsidR="00A97FAA" w:rsidRDefault="00A97FAA" w:rsidP="00D9469A">
      <w:pPr>
        <w:spacing w:after="0"/>
      </w:pPr>
    </w:p>
    <w:p w:rsidR="00895456" w:rsidRDefault="00895456" w:rsidP="00D9469A">
      <w:pPr>
        <w:spacing w:after="0"/>
      </w:pPr>
    </w:p>
    <w:p w:rsidR="00895456" w:rsidRDefault="00895456" w:rsidP="00D9469A">
      <w:pPr>
        <w:spacing w:after="0"/>
      </w:pPr>
    </w:p>
    <w:p w:rsidR="00895456" w:rsidRPr="0018428B" w:rsidRDefault="00895456" w:rsidP="00D9469A">
      <w:pPr>
        <w:spacing w:after="0"/>
      </w:pPr>
    </w:p>
    <w:p w:rsidR="00A97FAA" w:rsidRPr="0018428B" w:rsidRDefault="00A97FAA" w:rsidP="00D9469A">
      <w:pPr>
        <w:spacing w:after="0"/>
      </w:pPr>
    </w:p>
    <w:p w:rsidR="00A97FAA" w:rsidRPr="0018428B" w:rsidRDefault="00A97FAA" w:rsidP="00A97FAA">
      <w:pPr>
        <w:pStyle w:val="NormalWeb"/>
        <w:rPr>
          <w:rStyle w:val="Strong"/>
          <w:b w:val="0"/>
          <w:color w:val="000000"/>
        </w:rPr>
      </w:pPr>
      <w:r w:rsidRPr="0018428B">
        <w:rPr>
          <w:rStyle w:val="Strong"/>
          <w:i/>
          <w:color w:val="000000"/>
        </w:rPr>
        <w:lastRenderedPageBreak/>
        <w:t>The chart below gives information about the most common sports played in New Zealand in 2002.</w:t>
      </w:r>
      <w:r w:rsidRPr="0018428B">
        <w:rPr>
          <w:b/>
          <w:bCs/>
          <w:i/>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4667E4" w:rsidRPr="0018428B" w:rsidRDefault="004667E4" w:rsidP="004667E4">
      <w:pPr>
        <w:pStyle w:val="NormalWeb"/>
        <w:jc w:val="center"/>
        <w:rPr>
          <w:color w:val="000000"/>
        </w:rPr>
      </w:pPr>
      <w:r w:rsidRPr="0018428B">
        <w:rPr>
          <w:rStyle w:val="Strong"/>
          <w:color w:val="000000"/>
        </w:rPr>
        <w:t>Sports played in New Zealand in2002</w:t>
      </w:r>
    </w:p>
    <w:p w:rsidR="00A97FAA" w:rsidRPr="0018428B" w:rsidRDefault="00A97FAA" w:rsidP="004667E4">
      <w:pPr>
        <w:pStyle w:val="NormalWeb"/>
        <w:jc w:val="center"/>
        <w:rPr>
          <w:color w:val="000000"/>
        </w:rPr>
      </w:pPr>
      <w:r w:rsidRPr="0018428B">
        <w:rPr>
          <w:noProof/>
          <w:color w:val="000000"/>
          <w:lang w:eastAsia="ja-JP"/>
        </w:rPr>
        <w:drawing>
          <wp:inline distT="0" distB="0" distL="0" distR="0" wp14:anchorId="34D9B0EE" wp14:editId="1E655B6D">
            <wp:extent cx="4492487" cy="3061252"/>
            <wp:effectExtent l="0" t="0" r="2286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7FAA" w:rsidRPr="0018428B" w:rsidRDefault="00A97FAA" w:rsidP="00A97FAA">
      <w:pPr>
        <w:pStyle w:val="Heading3"/>
        <w:rPr>
          <w:sz w:val="24"/>
          <w:szCs w:val="24"/>
        </w:rPr>
      </w:pPr>
      <w:r w:rsidRPr="0018428B">
        <w:rPr>
          <w:sz w:val="24"/>
          <w:szCs w:val="24"/>
        </w:rPr>
        <w:t>Model answer</w:t>
      </w:r>
    </w:p>
    <w:p w:rsidR="00A97FAA" w:rsidRPr="0018428B" w:rsidRDefault="00A97FAA" w:rsidP="00B53174">
      <w:pPr>
        <w:pStyle w:val="NormalWeb"/>
        <w:jc w:val="both"/>
        <w:rPr>
          <w:color w:val="000000"/>
        </w:rPr>
      </w:pPr>
      <w:r w:rsidRPr="0018428B">
        <w:rPr>
          <w:color w:val="000000"/>
        </w:rPr>
        <w:t>The bar graph provides information about the most Common sports played in New Zealand in 2002. It gives figures for both boys and girls and clearly shows that their participation in sports is fairly equal</w:t>
      </w:r>
      <w:r w:rsidR="006A008B" w:rsidRPr="0018428B">
        <w:rPr>
          <w:color w:val="000000"/>
        </w:rPr>
        <w:t xml:space="preserve"> </w:t>
      </w:r>
      <w:r w:rsidR="006A008B" w:rsidRPr="0018428B">
        <w:rPr>
          <w:color w:val="FF0000"/>
        </w:rPr>
        <w:t>(both boys and girls are participants of all kinds of sports mentioned in the chart)</w:t>
      </w:r>
      <w:r w:rsidRPr="0018428B">
        <w:rPr>
          <w:color w:val="000000"/>
        </w:rPr>
        <w:t>. However, their sporting preferences tend to be different.</w:t>
      </w:r>
    </w:p>
    <w:p w:rsidR="00A97FAA" w:rsidRPr="0018428B" w:rsidRDefault="00A97FAA" w:rsidP="00B53174">
      <w:pPr>
        <w:pStyle w:val="NormalWeb"/>
        <w:jc w:val="both"/>
        <w:rPr>
          <w:color w:val="000000"/>
        </w:rPr>
      </w:pPr>
      <w:r w:rsidRPr="0018428B">
        <w:rPr>
          <w:color w:val="000000"/>
        </w:rPr>
        <w:t xml:space="preserve">According to the graph, the </w:t>
      </w:r>
      <w:r w:rsidRPr="0018428B">
        <w:rPr>
          <w:color w:val="FF0000"/>
        </w:rPr>
        <w:t>most</w:t>
      </w:r>
      <w:r w:rsidRPr="0018428B">
        <w:rPr>
          <w:color w:val="000000"/>
        </w:rPr>
        <w:t xml:space="preserve"> popular sport among girls is netball, with participation rates reaching 25 per cent. A similar percentage of boys prefer soccer, which is clearly their </w:t>
      </w:r>
      <w:proofErr w:type="spellStart"/>
      <w:r w:rsidRPr="0018428B">
        <w:rPr>
          <w:color w:val="000000"/>
        </w:rPr>
        <w:t>favourite</w:t>
      </w:r>
      <w:proofErr w:type="spellEnd"/>
      <w:r w:rsidRPr="0018428B">
        <w:rPr>
          <w:color w:val="000000"/>
        </w:rPr>
        <w:t xml:space="preserve"> sport. Ten per cent of boys also enjoy playing cricket but </w:t>
      </w:r>
      <w:r w:rsidRPr="0018428B">
        <w:rPr>
          <w:color w:val="FF0000"/>
        </w:rPr>
        <w:t>hardly</w:t>
      </w:r>
      <w:r w:rsidRPr="0018428B">
        <w:rPr>
          <w:color w:val="000000"/>
        </w:rPr>
        <w:t xml:space="preserve"> any girls take part in this game. While swimming is popular among </w:t>
      </w:r>
      <w:proofErr w:type="gramStart"/>
      <w:r w:rsidRPr="0018428B">
        <w:rPr>
          <w:color w:val="000000"/>
        </w:rPr>
        <w:t>both boys</w:t>
      </w:r>
      <w:proofErr w:type="gramEnd"/>
      <w:r w:rsidRPr="0018428B">
        <w:rPr>
          <w:color w:val="000000"/>
        </w:rPr>
        <w:t xml:space="preserve"> and girls, fewer boys participate in this sport - about 13 per cent compared to approximately 22 per cent of girls.</w:t>
      </w:r>
    </w:p>
    <w:p w:rsidR="00A97FAA" w:rsidRPr="0018428B" w:rsidRDefault="00A97FAA" w:rsidP="00B53174">
      <w:pPr>
        <w:pStyle w:val="NormalWeb"/>
        <w:jc w:val="both"/>
      </w:pPr>
      <w:r w:rsidRPr="0018428B">
        <w:rPr>
          <w:color w:val="000000"/>
        </w:rPr>
        <w:t xml:space="preserve">Other sports such as tennis, basketball and martial arts </w:t>
      </w:r>
      <w:r w:rsidRPr="0018428B">
        <w:rPr>
          <w:color w:val="FF0000"/>
        </w:rPr>
        <w:t>have lower levels of</w:t>
      </w:r>
      <w:r w:rsidRPr="0018428B">
        <w:rPr>
          <w:color w:val="000000"/>
        </w:rPr>
        <w:t xml:space="preserve"> popularity, and a significant percentage of boys and girls say they enjoy sports not referred to on the chart.</w:t>
      </w:r>
      <w:r w:rsidR="00B53174" w:rsidRPr="0018428B">
        <w:rPr>
          <w:color w:val="000000"/>
        </w:rPr>
        <w:t xml:space="preserve"> </w:t>
      </w:r>
      <w:r w:rsidRPr="0018428B">
        <w:t>(153 words)</w:t>
      </w:r>
      <w:r w:rsidR="00804E6D" w:rsidRPr="0018428B">
        <w:t xml:space="preserve"> 6</w:t>
      </w:r>
    </w:p>
    <w:p w:rsidR="00612BAB" w:rsidRPr="0018428B" w:rsidRDefault="00612BAB" w:rsidP="00B53174">
      <w:pPr>
        <w:pStyle w:val="NormalWeb"/>
        <w:jc w:val="both"/>
      </w:pPr>
    </w:p>
    <w:p w:rsidR="003613F1" w:rsidRDefault="003613F1" w:rsidP="00B53174">
      <w:pPr>
        <w:pStyle w:val="NormalWeb"/>
        <w:jc w:val="both"/>
      </w:pPr>
    </w:p>
    <w:p w:rsidR="00B44AD8" w:rsidRDefault="00B44AD8" w:rsidP="00B53174">
      <w:pPr>
        <w:pStyle w:val="NormalWeb"/>
        <w:jc w:val="both"/>
      </w:pPr>
    </w:p>
    <w:p w:rsidR="00B44AD8" w:rsidRPr="0018428B" w:rsidRDefault="00B44AD8" w:rsidP="00B53174">
      <w:pPr>
        <w:pStyle w:val="NormalWeb"/>
        <w:jc w:val="both"/>
      </w:pPr>
    </w:p>
    <w:p w:rsidR="003613F1" w:rsidRPr="0018428B" w:rsidRDefault="003613F1" w:rsidP="00E0723C">
      <w:pPr>
        <w:spacing w:before="100" w:beforeAutospacing="1" w:after="100" w:afterAutospacing="1" w:line="240" w:lineRule="auto"/>
        <w:ind w:left="0" w:firstLine="0"/>
        <w:jc w:val="left"/>
        <w:rPr>
          <w:rFonts w:eastAsia="Times New Roman"/>
        </w:rPr>
      </w:pPr>
    </w:p>
    <w:p w:rsidR="00E0723C" w:rsidRPr="0018428B" w:rsidRDefault="00E0723C" w:rsidP="00E0723C">
      <w:pPr>
        <w:spacing w:before="100" w:beforeAutospacing="1" w:after="100" w:afterAutospacing="1" w:line="240" w:lineRule="auto"/>
        <w:ind w:left="0" w:firstLine="0"/>
        <w:jc w:val="left"/>
        <w:rPr>
          <w:rFonts w:eastAsia="Times New Roman"/>
          <w:color w:val="000000"/>
        </w:rPr>
      </w:pPr>
      <w:r w:rsidRPr="0018428B">
        <w:rPr>
          <w:rFonts w:eastAsia="Times New Roman"/>
          <w:b/>
          <w:bCs/>
          <w:i/>
          <w:color w:val="000000"/>
        </w:rPr>
        <w:lastRenderedPageBreak/>
        <w:t>The graph below shows relative price changes for fresh fruits and vegetables, sugars and sweets, and carbonated drinks between 1978 and 2009.</w:t>
      </w:r>
      <w:r w:rsidRPr="0018428B">
        <w:rPr>
          <w:rFonts w:eastAsia="Times New Roman"/>
          <w:b/>
          <w:bCs/>
          <w:i/>
          <w:color w:val="000000"/>
        </w:rPr>
        <w:br/>
      </w:r>
      <w:r w:rsidRPr="0018428B">
        <w:rPr>
          <w:rFonts w:eastAsia="Times New Roman"/>
          <w:b/>
          <w:bCs/>
          <w:color w:val="000000"/>
        </w:rPr>
        <w:br/>
      </w:r>
      <w:proofErr w:type="spellStart"/>
      <w:r w:rsidRPr="0018428B">
        <w:rPr>
          <w:rFonts w:eastAsia="Times New Roman"/>
          <w:bCs/>
          <w:color w:val="000000"/>
        </w:rPr>
        <w:t>Summarise</w:t>
      </w:r>
      <w:proofErr w:type="spellEnd"/>
      <w:r w:rsidRPr="0018428B">
        <w:rPr>
          <w:rFonts w:eastAsia="Times New Roman"/>
          <w:bCs/>
          <w:color w:val="000000"/>
        </w:rPr>
        <w:t xml:space="preserve"> the information by selecting and reporting the main features, and make comparisons where relevant.</w:t>
      </w:r>
    </w:p>
    <w:p w:rsidR="00E0723C" w:rsidRPr="0018428B" w:rsidRDefault="00E0723C" w:rsidP="00E0723C">
      <w:pPr>
        <w:spacing w:before="100" w:beforeAutospacing="1" w:after="100" w:afterAutospacing="1" w:line="240" w:lineRule="auto"/>
        <w:ind w:left="0" w:firstLine="0"/>
        <w:jc w:val="center"/>
        <w:rPr>
          <w:rFonts w:eastAsia="Times New Roman"/>
        </w:rPr>
      </w:pPr>
      <w:r w:rsidRPr="0018428B">
        <w:rPr>
          <w:rFonts w:eastAsia="Times New Roman"/>
          <w:noProof/>
          <w:lang w:eastAsia="ja-JP"/>
        </w:rPr>
        <w:drawing>
          <wp:inline distT="0" distB="0" distL="0" distR="0" wp14:anchorId="31712A95" wp14:editId="5D7B62A1">
            <wp:extent cx="3959749" cy="3143113"/>
            <wp:effectExtent l="0" t="0" r="3175" b="635"/>
            <wp:docPr id="9" name="Picture 9"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ELTS Writing Tas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573" cy="3145355"/>
                    </a:xfrm>
                    <a:prstGeom prst="rect">
                      <a:avLst/>
                    </a:prstGeom>
                    <a:noFill/>
                    <a:ln>
                      <a:noFill/>
                    </a:ln>
                  </pic:spPr>
                </pic:pic>
              </a:graphicData>
            </a:graphic>
          </wp:inline>
        </w:drawing>
      </w:r>
      <w:r w:rsidRPr="0018428B">
        <w:rPr>
          <w:rFonts w:eastAsia="Times New Roman"/>
        </w:rPr>
        <w:br/>
      </w:r>
    </w:p>
    <w:p w:rsidR="00E0723C" w:rsidRPr="0018428B" w:rsidRDefault="00E0723C" w:rsidP="00C83EBE">
      <w:pPr>
        <w:spacing w:after="0" w:line="240" w:lineRule="auto"/>
        <w:ind w:left="0" w:firstLine="0"/>
        <w:jc w:val="left"/>
        <w:rPr>
          <w:rFonts w:eastAsia="Times New Roman"/>
        </w:rPr>
      </w:pPr>
      <w:r w:rsidRPr="0018428B">
        <w:rPr>
          <w:rFonts w:eastAsia="Times New Roman"/>
        </w:rPr>
        <w:t>Data are from the Bureau of Labor Statistics and represent the U.S. city averages for all urban consumers in January of each year.</w:t>
      </w:r>
    </w:p>
    <w:p w:rsidR="00C83EBE" w:rsidRPr="0018428B" w:rsidRDefault="00C83EBE" w:rsidP="00C83EBE">
      <w:pPr>
        <w:spacing w:after="0" w:line="240" w:lineRule="auto"/>
        <w:ind w:left="0" w:firstLine="0"/>
        <w:jc w:val="left"/>
        <w:rPr>
          <w:rFonts w:eastAsia="Times New Roman"/>
        </w:rPr>
      </w:pPr>
    </w:p>
    <w:p w:rsidR="00E0723C" w:rsidRPr="0018428B" w:rsidRDefault="00E0723C" w:rsidP="00C83EBE">
      <w:pPr>
        <w:spacing w:after="0" w:line="240" w:lineRule="auto"/>
        <w:ind w:left="0" w:firstLine="0"/>
        <w:jc w:val="left"/>
        <w:outlineLvl w:val="2"/>
        <w:rPr>
          <w:rFonts w:eastAsia="Times New Roman"/>
          <w:b/>
          <w:bCs/>
        </w:rPr>
      </w:pPr>
      <w:r w:rsidRPr="0018428B">
        <w:rPr>
          <w:rFonts w:eastAsia="Times New Roman"/>
          <w:b/>
          <w:bCs/>
        </w:rPr>
        <w:t>Model answer</w:t>
      </w:r>
    </w:p>
    <w:p w:rsidR="00E0723C" w:rsidRPr="0018428B" w:rsidRDefault="00E0723C" w:rsidP="00C83EBE">
      <w:pPr>
        <w:pStyle w:val="NormalWeb"/>
        <w:spacing w:before="0" w:beforeAutospacing="0" w:after="0" w:afterAutospacing="0"/>
        <w:jc w:val="both"/>
        <w:rPr>
          <w:color w:val="000000"/>
        </w:rPr>
      </w:pPr>
      <w:r w:rsidRPr="0018428B">
        <w:rPr>
          <w:color w:val="000000"/>
        </w:rPr>
        <w:t>The graph shows changes in the price of fresh fruits and vegetables, sugar and sweets, and carbonated drinks over a thirty-year period in the US between 1979 and 2009. The graph also shows the general trend in the consumer price index during this time.</w:t>
      </w:r>
    </w:p>
    <w:p w:rsidR="00C83EBE" w:rsidRPr="0018428B" w:rsidRDefault="00C83EBE" w:rsidP="00C83EBE">
      <w:pPr>
        <w:pStyle w:val="NormalWeb"/>
        <w:spacing w:before="0" w:beforeAutospacing="0" w:after="0" w:afterAutospacing="0"/>
        <w:jc w:val="both"/>
        <w:rPr>
          <w:color w:val="000000"/>
        </w:rPr>
      </w:pPr>
    </w:p>
    <w:p w:rsidR="00E0723C" w:rsidRPr="0018428B" w:rsidRDefault="00E0723C" w:rsidP="00C83EBE">
      <w:pPr>
        <w:pStyle w:val="NormalWeb"/>
        <w:spacing w:before="0" w:beforeAutospacing="0" w:after="0" w:afterAutospacing="0"/>
        <w:jc w:val="both"/>
        <w:rPr>
          <w:color w:val="000000"/>
        </w:rPr>
      </w:pPr>
      <w:r w:rsidRPr="0018428B">
        <w:rPr>
          <w:color w:val="000000"/>
        </w:rPr>
        <w:t xml:space="preserve">While the consumer price index showed a </w:t>
      </w:r>
      <w:r w:rsidRPr="0018428B">
        <w:rPr>
          <w:color w:val="FF0000"/>
        </w:rPr>
        <w:t>slow and steady increase</w:t>
      </w:r>
      <w:r w:rsidRPr="0018428B">
        <w:rPr>
          <w:color w:val="000000"/>
        </w:rPr>
        <w:t xml:space="preserve"> from 1979 to 2009, the same cannot be said for the price of carbonated, or soft drinks. After rising briefly between 1979 and 1981, they remained fairly </w:t>
      </w:r>
      <w:r w:rsidRPr="0018428B">
        <w:rPr>
          <w:color w:val="FF0000"/>
        </w:rPr>
        <w:t>constant</w:t>
      </w:r>
      <w:r w:rsidRPr="0018428B">
        <w:rPr>
          <w:color w:val="000000"/>
        </w:rPr>
        <w:t xml:space="preserve"> until 1999, when the price did begin to increase slowly.</w:t>
      </w:r>
    </w:p>
    <w:p w:rsidR="00C83EBE" w:rsidRPr="0018428B" w:rsidRDefault="00C83EBE" w:rsidP="00C83EBE">
      <w:pPr>
        <w:pStyle w:val="NormalWeb"/>
        <w:spacing w:before="0" w:beforeAutospacing="0" w:after="0" w:afterAutospacing="0"/>
        <w:jc w:val="both"/>
        <w:rPr>
          <w:color w:val="000000"/>
        </w:rPr>
      </w:pPr>
    </w:p>
    <w:p w:rsidR="00E0723C" w:rsidRPr="0018428B" w:rsidRDefault="00E0723C" w:rsidP="00C83EBE">
      <w:pPr>
        <w:pStyle w:val="NormalWeb"/>
        <w:spacing w:before="0" w:beforeAutospacing="0" w:after="0" w:afterAutospacing="0"/>
        <w:jc w:val="both"/>
        <w:rPr>
          <w:color w:val="000000"/>
        </w:rPr>
      </w:pPr>
      <w:r w:rsidRPr="0018428B">
        <w:rPr>
          <w:color w:val="000000"/>
        </w:rPr>
        <w:t xml:space="preserve">In contrast, there was a marked difference in the price of fresh fruits and vegetables, which, </w:t>
      </w:r>
      <w:r w:rsidRPr="0018428B">
        <w:rPr>
          <w:color w:val="FF0000"/>
        </w:rPr>
        <w:t>despite periodic fluctuations</w:t>
      </w:r>
      <w:r w:rsidRPr="0018428B">
        <w:rPr>
          <w:color w:val="000000"/>
        </w:rPr>
        <w:t>, rose steadily</w:t>
      </w:r>
      <w:r w:rsidR="00DA7975" w:rsidRPr="0018428B">
        <w:rPr>
          <w:color w:val="000000"/>
        </w:rPr>
        <w:t xml:space="preserve"> </w:t>
      </w:r>
      <w:r w:rsidR="00DA7975" w:rsidRPr="0018428B">
        <w:rPr>
          <w:color w:val="FF0000"/>
        </w:rPr>
        <w:t>(dramatically)</w:t>
      </w:r>
      <w:r w:rsidRPr="0018428B">
        <w:rPr>
          <w:color w:val="000000"/>
        </w:rPr>
        <w:t xml:space="preserve"> throughout this period. In fact, fresh food prices only </w:t>
      </w:r>
      <w:proofErr w:type="spellStart"/>
      <w:r w:rsidRPr="0018428B">
        <w:rPr>
          <w:color w:val="FF0000"/>
        </w:rPr>
        <w:t>levelled</w:t>
      </w:r>
      <w:proofErr w:type="spellEnd"/>
      <w:r w:rsidRPr="0018428B">
        <w:rPr>
          <w:color w:val="FF0000"/>
        </w:rPr>
        <w:t xml:space="preserve"> out</w:t>
      </w:r>
      <w:r w:rsidRPr="0018428B">
        <w:rPr>
          <w:color w:val="000000"/>
        </w:rPr>
        <w:t xml:space="preserve"> temporarily between 1990 and 1992 and again from 2000 to 2001. However, by 2008 the price had increased by more than 300%.</w:t>
      </w:r>
      <w:r w:rsidR="004E17C4" w:rsidRPr="0018428B">
        <w:rPr>
          <w:color w:val="000000"/>
        </w:rPr>
        <w:t xml:space="preserve"> (147 words)</w:t>
      </w:r>
      <w:r w:rsidR="00804E6D" w:rsidRPr="0018428B">
        <w:rPr>
          <w:color w:val="000000"/>
        </w:rPr>
        <w:t xml:space="preserve"> 7</w:t>
      </w:r>
    </w:p>
    <w:p w:rsidR="00612BAB" w:rsidRPr="0018428B" w:rsidRDefault="00612BAB" w:rsidP="00C83EBE">
      <w:pPr>
        <w:pStyle w:val="NormalWeb"/>
        <w:spacing w:before="0" w:beforeAutospacing="0" w:after="0" w:afterAutospacing="0"/>
        <w:jc w:val="both"/>
        <w:rPr>
          <w:color w:val="000000"/>
        </w:rPr>
      </w:pPr>
    </w:p>
    <w:p w:rsidR="00C83EBE" w:rsidRPr="0018428B" w:rsidRDefault="00C83EBE" w:rsidP="00C83EBE">
      <w:pPr>
        <w:pStyle w:val="NormalWeb"/>
        <w:spacing w:before="0" w:beforeAutospacing="0" w:after="0" w:afterAutospacing="0"/>
        <w:jc w:val="both"/>
        <w:rPr>
          <w:color w:val="000000"/>
        </w:rPr>
      </w:pPr>
    </w:p>
    <w:p w:rsidR="00C17718" w:rsidRPr="0018428B" w:rsidRDefault="00C17718" w:rsidP="00C83EBE">
      <w:pPr>
        <w:pStyle w:val="NormalWeb"/>
        <w:spacing w:before="0" w:beforeAutospacing="0" w:after="0" w:afterAutospacing="0"/>
        <w:jc w:val="both"/>
        <w:rPr>
          <w:color w:val="000000"/>
        </w:rPr>
      </w:pPr>
    </w:p>
    <w:p w:rsidR="00C17718" w:rsidRPr="0018428B" w:rsidRDefault="00C17718" w:rsidP="00C83EBE">
      <w:pPr>
        <w:pStyle w:val="NormalWeb"/>
        <w:spacing w:before="0" w:beforeAutospacing="0" w:after="0" w:afterAutospacing="0"/>
        <w:jc w:val="both"/>
        <w:rPr>
          <w:color w:val="000000"/>
        </w:rPr>
      </w:pPr>
    </w:p>
    <w:p w:rsidR="00384699" w:rsidRPr="0018428B" w:rsidRDefault="00384699" w:rsidP="00B53174">
      <w:pPr>
        <w:pStyle w:val="NormalWeb"/>
        <w:jc w:val="both"/>
        <w:rPr>
          <w:color w:val="000000"/>
        </w:rPr>
      </w:pPr>
    </w:p>
    <w:p w:rsidR="00C17718" w:rsidRPr="0018428B" w:rsidRDefault="00C17718" w:rsidP="00B53174">
      <w:pPr>
        <w:pStyle w:val="NormalWeb"/>
        <w:jc w:val="both"/>
        <w:rPr>
          <w:color w:val="000000"/>
        </w:rPr>
      </w:pPr>
    </w:p>
    <w:p w:rsidR="007C3021" w:rsidRPr="0018428B" w:rsidRDefault="007C3021" w:rsidP="007C3021">
      <w:pPr>
        <w:pStyle w:val="NormalWeb"/>
        <w:rPr>
          <w:b/>
          <w:color w:val="000000"/>
        </w:rPr>
      </w:pPr>
      <w:r w:rsidRPr="0018428B">
        <w:rPr>
          <w:rStyle w:val="Strong"/>
          <w:i/>
          <w:color w:val="000000"/>
        </w:rPr>
        <w:t>The chart below gives information about science qualifications held by people in two countries.</w:t>
      </w:r>
      <w:r w:rsidRPr="0018428B">
        <w:rPr>
          <w:b/>
          <w:bCs/>
          <w:i/>
          <w:color w:val="000000"/>
        </w:rPr>
        <w:br/>
      </w:r>
      <w:r w:rsidRPr="0018428B">
        <w:rPr>
          <w:b/>
          <w:bCs/>
          <w:color w:val="000000"/>
        </w:rPr>
        <w:br/>
      </w:r>
      <w:proofErr w:type="spellStart"/>
      <w:r w:rsidRPr="0018428B">
        <w:rPr>
          <w:rStyle w:val="Strong"/>
          <w:b w:val="0"/>
          <w:color w:val="000000"/>
        </w:rPr>
        <w:lastRenderedPageBreak/>
        <w:t>Summarise</w:t>
      </w:r>
      <w:proofErr w:type="spellEnd"/>
      <w:r w:rsidRPr="0018428B">
        <w:rPr>
          <w:rStyle w:val="Strong"/>
          <w:b w:val="0"/>
          <w:color w:val="000000"/>
        </w:rPr>
        <w:t xml:space="preserve"> the information by selecting and reporting the main features, and make comparisons where relevant.</w:t>
      </w:r>
    </w:p>
    <w:p w:rsidR="007C3021" w:rsidRPr="0018428B" w:rsidRDefault="007C3021" w:rsidP="007C3021">
      <w:pPr>
        <w:pStyle w:val="NormalWeb"/>
        <w:spacing w:before="450" w:beforeAutospacing="0" w:after="750" w:afterAutospacing="0"/>
        <w:jc w:val="center"/>
      </w:pPr>
      <w:r w:rsidRPr="0018428B">
        <w:rPr>
          <w:noProof/>
          <w:lang w:eastAsia="ja-JP"/>
        </w:rPr>
        <w:drawing>
          <wp:inline distT="0" distB="0" distL="0" distR="0" wp14:anchorId="6183A5C9" wp14:editId="127BEE0F">
            <wp:extent cx="5236210" cy="3329940"/>
            <wp:effectExtent l="0" t="0" r="2540" b="3810"/>
            <wp:docPr id="11" name="Picture 11"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elts writing s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210" cy="3329940"/>
                    </a:xfrm>
                    <a:prstGeom prst="rect">
                      <a:avLst/>
                    </a:prstGeom>
                    <a:noFill/>
                    <a:ln>
                      <a:noFill/>
                    </a:ln>
                  </pic:spPr>
                </pic:pic>
              </a:graphicData>
            </a:graphic>
          </wp:inline>
        </w:drawing>
      </w:r>
    </w:p>
    <w:p w:rsidR="007C3021" w:rsidRPr="0018428B" w:rsidRDefault="007C3021" w:rsidP="007C3021">
      <w:pPr>
        <w:pStyle w:val="Heading3"/>
        <w:rPr>
          <w:sz w:val="24"/>
          <w:szCs w:val="24"/>
        </w:rPr>
      </w:pPr>
      <w:r w:rsidRPr="0018428B">
        <w:rPr>
          <w:sz w:val="24"/>
          <w:szCs w:val="24"/>
        </w:rPr>
        <w:t>Model answer</w:t>
      </w:r>
    </w:p>
    <w:p w:rsidR="007C3021" w:rsidRPr="0018428B" w:rsidRDefault="007C3021" w:rsidP="007C3021">
      <w:pPr>
        <w:pStyle w:val="NormalWeb"/>
        <w:jc w:val="both"/>
        <w:rPr>
          <w:color w:val="000000"/>
        </w:rPr>
      </w:pPr>
      <w:r w:rsidRPr="0018428B">
        <w:rPr>
          <w:color w:val="000000"/>
        </w:rPr>
        <w:t xml:space="preserve">The bar chart illustrates the percentage of people who hold a science qualification in Singapore and Malaysia. A prominent feature is that a </w:t>
      </w:r>
      <w:r w:rsidRPr="0018428B">
        <w:rPr>
          <w:color w:val="FF0000"/>
        </w:rPr>
        <w:t>significantly low</w:t>
      </w:r>
      <w:r w:rsidRPr="0018428B">
        <w:rPr>
          <w:color w:val="000000"/>
        </w:rPr>
        <w:t xml:space="preserve"> percentage of people hold science qualifications, that is Master’s and Bachelor’s degrees in science from university level studies in both countries. Less than 5% of people hold a qualification in science at Master’s degree level in both Singapore and Malaysia.</w:t>
      </w:r>
    </w:p>
    <w:p w:rsidR="007C3021" w:rsidRPr="0018428B" w:rsidRDefault="007C3021" w:rsidP="007C3021">
      <w:pPr>
        <w:pStyle w:val="NormalWeb"/>
        <w:jc w:val="both"/>
        <w:rPr>
          <w:color w:val="000000"/>
        </w:rPr>
      </w:pPr>
      <w:r w:rsidRPr="0018428B">
        <w:rPr>
          <w:color w:val="000000"/>
        </w:rPr>
        <w:t xml:space="preserve">There is a </w:t>
      </w:r>
      <w:r w:rsidRPr="0018428B">
        <w:rPr>
          <w:color w:val="FF0000"/>
        </w:rPr>
        <w:t>significant difference</w:t>
      </w:r>
      <w:r w:rsidRPr="0018428B">
        <w:rPr>
          <w:color w:val="000000"/>
        </w:rPr>
        <w:t xml:space="preserve"> in the percentage of people holding science qualifications at Bachelor level between the two countries; while this number is 20% in Singapore, in Malaysia it is a mere 10%. The percentage of people with school leaving exams in science is slightly higher in Malaysia than in Singapore. 35% of people in Malaysia have a science qualification at this level, whereas the number in Singapore is 5% lower. Finally, </w:t>
      </w:r>
      <w:r w:rsidRPr="0018428B">
        <w:rPr>
          <w:color w:val="FF0000"/>
        </w:rPr>
        <w:t>more than half</w:t>
      </w:r>
      <w:r w:rsidRPr="0018428B">
        <w:rPr>
          <w:color w:val="000000"/>
        </w:rPr>
        <w:t xml:space="preserve"> the people in both countries hold no science qualification at all. </w:t>
      </w:r>
      <w:r w:rsidRPr="0018428B">
        <w:t>(152 words)</w:t>
      </w:r>
      <w:r w:rsidR="00804E6D" w:rsidRPr="0018428B">
        <w:t xml:space="preserve"> 8</w:t>
      </w:r>
    </w:p>
    <w:p w:rsidR="00384699" w:rsidRPr="0018428B" w:rsidRDefault="00384699" w:rsidP="00B53174">
      <w:pPr>
        <w:pStyle w:val="NormalWeb"/>
        <w:jc w:val="both"/>
        <w:rPr>
          <w:color w:val="000000"/>
        </w:rPr>
      </w:pPr>
    </w:p>
    <w:p w:rsidR="00155B06" w:rsidRPr="0018428B" w:rsidRDefault="00155B06" w:rsidP="00B53174">
      <w:pPr>
        <w:pStyle w:val="NormalWeb"/>
        <w:jc w:val="both"/>
        <w:rPr>
          <w:color w:val="000000"/>
        </w:rPr>
      </w:pPr>
    </w:p>
    <w:p w:rsidR="00155B06" w:rsidRPr="0018428B" w:rsidRDefault="00155B06" w:rsidP="00B53174">
      <w:pPr>
        <w:pStyle w:val="NormalWeb"/>
        <w:jc w:val="both"/>
        <w:rPr>
          <w:color w:val="000000"/>
        </w:rPr>
      </w:pPr>
    </w:p>
    <w:p w:rsidR="00155B06" w:rsidRPr="0018428B" w:rsidRDefault="00155B06" w:rsidP="00B53174">
      <w:pPr>
        <w:pStyle w:val="NormalWeb"/>
        <w:jc w:val="both"/>
        <w:rPr>
          <w:color w:val="000000"/>
        </w:rPr>
      </w:pPr>
    </w:p>
    <w:p w:rsidR="00155B06" w:rsidRPr="0018428B" w:rsidRDefault="00155B06" w:rsidP="00B53174">
      <w:pPr>
        <w:pStyle w:val="NormalWeb"/>
        <w:jc w:val="both"/>
        <w:rPr>
          <w:color w:val="000000"/>
        </w:rPr>
      </w:pPr>
    </w:p>
    <w:p w:rsidR="00155B06" w:rsidRPr="0018428B" w:rsidRDefault="00155B06" w:rsidP="00B53174">
      <w:pPr>
        <w:pStyle w:val="NormalWeb"/>
        <w:jc w:val="both"/>
        <w:rPr>
          <w:color w:val="000000"/>
        </w:rPr>
      </w:pPr>
    </w:p>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b/>
          <w:bCs/>
          <w:i/>
          <w:color w:val="000000"/>
        </w:rPr>
        <w:lastRenderedPageBreak/>
        <w:t>The table below shows the number of students living in the UK gaining English language teacher training qualifications in 2007/8 and 2008/9, and the proportion of male qualifiers.</w:t>
      </w:r>
      <w:r w:rsidRPr="0018428B">
        <w:rPr>
          <w:rFonts w:eastAsia="Times New Roman"/>
          <w:b/>
          <w:bCs/>
          <w:i/>
          <w:color w:val="000000"/>
        </w:rPr>
        <w:br/>
      </w:r>
      <w:r w:rsidRPr="0018428B">
        <w:rPr>
          <w:rFonts w:eastAsia="Times New Roman"/>
          <w:b/>
          <w:bCs/>
          <w:color w:val="000000"/>
        </w:rPr>
        <w:br/>
      </w:r>
      <w:proofErr w:type="spellStart"/>
      <w:r w:rsidRPr="0018428B">
        <w:rPr>
          <w:rFonts w:eastAsia="Times New Roman"/>
          <w:bCs/>
          <w:color w:val="000000"/>
        </w:rPr>
        <w:t>Summarise</w:t>
      </w:r>
      <w:proofErr w:type="spellEnd"/>
      <w:r w:rsidRPr="0018428B">
        <w:rPr>
          <w:rFonts w:eastAsia="Times New Roman"/>
          <w:bCs/>
          <w:color w:val="000000"/>
        </w:rPr>
        <w:t xml:space="preserve"> the information by selecting and reporting the main features, and make comparisons where relevant.</w:t>
      </w:r>
    </w:p>
    <w:tbl>
      <w:tblPr>
        <w:tblW w:w="8597" w:type="dxa"/>
        <w:tblCellSpacing w:w="15" w:type="dxa"/>
        <w:tblCellMar>
          <w:top w:w="15" w:type="dxa"/>
          <w:left w:w="15" w:type="dxa"/>
          <w:bottom w:w="15" w:type="dxa"/>
          <w:right w:w="15" w:type="dxa"/>
        </w:tblCellMar>
        <w:tblLook w:val="04A0" w:firstRow="1" w:lastRow="0" w:firstColumn="1" w:lastColumn="0" w:noHBand="0" w:noVBand="1"/>
      </w:tblPr>
      <w:tblGrid>
        <w:gridCol w:w="1265"/>
        <w:gridCol w:w="2317"/>
        <w:gridCol w:w="1250"/>
        <w:gridCol w:w="1250"/>
        <w:gridCol w:w="1250"/>
        <w:gridCol w:w="1265"/>
      </w:tblGrid>
      <w:tr w:rsidR="00155B06" w:rsidRPr="0018428B" w:rsidTr="00CA10E5">
        <w:trPr>
          <w:trHeight w:val="367"/>
          <w:tblCellSpacing w:w="15" w:type="dxa"/>
        </w:trPr>
        <w:tc>
          <w:tcPr>
            <w:tcW w:w="0" w:type="auto"/>
            <w:gridSpan w:val="6"/>
            <w:tcBorders>
              <w:bottom w:val="single" w:sz="6" w:space="0" w:color="CCCCCC"/>
            </w:tcBorders>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b/>
                <w:bCs/>
                <w:color w:val="000000"/>
              </w:rPr>
            </w:pPr>
            <w:r w:rsidRPr="0018428B">
              <w:rPr>
                <w:rFonts w:eastAsia="Times New Roman"/>
                <w:b/>
                <w:bCs/>
                <w:color w:val="000000"/>
              </w:rPr>
              <w:t>Qualifications for English Language Teachers obtained 2007/8 and 2008/9, UK</w:t>
            </w:r>
          </w:p>
        </w:tc>
      </w:tr>
      <w:tr w:rsidR="00155B06" w:rsidRPr="0018428B" w:rsidTr="00CA10E5">
        <w:trPr>
          <w:trHeight w:val="153"/>
          <w:tblCellSpacing w:w="15" w:type="dxa"/>
        </w:trPr>
        <w:tc>
          <w:tcPr>
            <w:tcW w:w="0" w:type="auto"/>
            <w:gridSpan w:val="6"/>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p>
        </w:tc>
      </w:tr>
      <w:tr w:rsidR="00155B06" w:rsidRPr="0018428B" w:rsidTr="00CA10E5">
        <w:trPr>
          <w:trHeight w:val="428"/>
          <w:tblCellSpacing w:w="15" w:type="dxa"/>
        </w:trPr>
        <w:tc>
          <w:tcPr>
            <w:tcW w:w="0" w:type="auto"/>
            <w:gridSpan w:val="2"/>
            <w:tcBorders>
              <w:bottom w:val="single" w:sz="6" w:space="0" w:color="CCCCCC"/>
            </w:tcBorders>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i/>
                <w:iCs/>
                <w:color w:val="000000"/>
              </w:rPr>
            </w:pPr>
            <w:r w:rsidRPr="0018428B">
              <w:rPr>
                <w:rFonts w:eastAsia="Times New Roman"/>
                <w:i/>
                <w:iCs/>
                <w:color w:val="000000"/>
              </w:rPr>
              <w:t> </w:t>
            </w:r>
          </w:p>
        </w:tc>
        <w:tc>
          <w:tcPr>
            <w:tcW w:w="0" w:type="auto"/>
            <w:tcBorders>
              <w:bottom w:val="single" w:sz="6" w:space="0" w:color="CCCCCC"/>
            </w:tcBorders>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color w:val="000000"/>
              </w:rPr>
            </w:pPr>
            <w:r w:rsidRPr="0018428B">
              <w:rPr>
                <w:rFonts w:eastAsia="Times New Roman"/>
                <w:color w:val="000000"/>
              </w:rPr>
              <w:t>Total</w:t>
            </w:r>
          </w:p>
        </w:tc>
        <w:tc>
          <w:tcPr>
            <w:tcW w:w="0" w:type="auto"/>
            <w:tcBorders>
              <w:bottom w:val="single" w:sz="6" w:space="0" w:color="CCCCCC"/>
            </w:tcBorders>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color w:val="000000"/>
              </w:rPr>
            </w:pPr>
            <w:r w:rsidRPr="0018428B">
              <w:rPr>
                <w:rFonts w:eastAsia="Times New Roman"/>
                <w:color w:val="000000"/>
              </w:rPr>
              <w:t>Female</w:t>
            </w:r>
          </w:p>
        </w:tc>
        <w:tc>
          <w:tcPr>
            <w:tcW w:w="0" w:type="auto"/>
            <w:tcBorders>
              <w:bottom w:val="single" w:sz="6" w:space="0" w:color="CCCCCC"/>
            </w:tcBorders>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color w:val="000000"/>
              </w:rPr>
            </w:pPr>
            <w:r w:rsidRPr="0018428B">
              <w:rPr>
                <w:rFonts w:eastAsia="Times New Roman"/>
                <w:color w:val="000000"/>
              </w:rPr>
              <w:t>Male</w:t>
            </w:r>
          </w:p>
        </w:tc>
        <w:tc>
          <w:tcPr>
            <w:tcW w:w="0" w:type="auto"/>
            <w:tcBorders>
              <w:bottom w:val="single" w:sz="6" w:space="0" w:color="CCCCCC"/>
            </w:tcBorders>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color w:val="000000"/>
              </w:rPr>
            </w:pPr>
            <w:r w:rsidRPr="0018428B">
              <w:rPr>
                <w:rFonts w:eastAsia="Times New Roman"/>
                <w:color w:val="000000"/>
              </w:rPr>
              <w:t>% Male</w:t>
            </w:r>
          </w:p>
        </w:tc>
      </w:tr>
      <w:tr w:rsidR="00155B06" w:rsidRPr="0018428B" w:rsidTr="00CA10E5">
        <w:trPr>
          <w:trHeight w:val="428"/>
          <w:tblCellSpacing w:w="15" w:type="dxa"/>
        </w:trPr>
        <w:tc>
          <w:tcPr>
            <w:tcW w:w="1220"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2007/8</w:t>
            </w:r>
          </w:p>
        </w:tc>
        <w:tc>
          <w:tcPr>
            <w:tcW w:w="2287"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Total</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32,930</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23,842</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8,165</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24.7%</w:t>
            </w:r>
          </w:p>
        </w:tc>
      </w:tr>
      <w:tr w:rsidR="00155B06" w:rsidRPr="0018428B" w:rsidTr="00CA10E5">
        <w:trPr>
          <w:trHeight w:val="428"/>
          <w:tblCellSpacing w:w="15" w:type="dxa"/>
        </w:trPr>
        <w:tc>
          <w:tcPr>
            <w:tcW w:w="1220"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 </w:t>
            </w:r>
          </w:p>
        </w:tc>
        <w:tc>
          <w:tcPr>
            <w:tcW w:w="2287"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TEFL</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25,446</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18,460</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6,870</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26.9%</w:t>
            </w:r>
          </w:p>
        </w:tc>
      </w:tr>
      <w:tr w:rsidR="00155B06" w:rsidRPr="0018428B" w:rsidTr="00CA10E5">
        <w:trPr>
          <w:trHeight w:val="612"/>
          <w:tblCellSpacing w:w="15" w:type="dxa"/>
        </w:trPr>
        <w:tc>
          <w:tcPr>
            <w:tcW w:w="1220"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 </w:t>
            </w:r>
          </w:p>
        </w:tc>
        <w:tc>
          <w:tcPr>
            <w:tcW w:w="2287" w:type="dxa"/>
            <w:tcMar>
              <w:top w:w="120"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Cambridge UCLES CELTA &amp; other degrees</w:t>
            </w:r>
          </w:p>
        </w:tc>
        <w:tc>
          <w:tcPr>
            <w:tcW w:w="1220" w:type="dxa"/>
            <w:tcMar>
              <w:top w:w="120"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7,484</w:t>
            </w:r>
          </w:p>
        </w:tc>
        <w:tc>
          <w:tcPr>
            <w:tcW w:w="1220" w:type="dxa"/>
            <w:tcMar>
              <w:top w:w="120"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5,382</w:t>
            </w:r>
          </w:p>
        </w:tc>
        <w:tc>
          <w:tcPr>
            <w:tcW w:w="1220" w:type="dxa"/>
            <w:tcMar>
              <w:top w:w="120"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1,295</w:t>
            </w:r>
          </w:p>
        </w:tc>
        <w:tc>
          <w:tcPr>
            <w:tcW w:w="1220" w:type="dxa"/>
            <w:tcMar>
              <w:top w:w="120"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17.3%</w:t>
            </w:r>
          </w:p>
        </w:tc>
      </w:tr>
      <w:tr w:rsidR="00155B06" w:rsidRPr="0018428B" w:rsidTr="00CA10E5">
        <w:trPr>
          <w:trHeight w:val="229"/>
          <w:tblCellSpacing w:w="15" w:type="dxa"/>
        </w:trPr>
        <w:tc>
          <w:tcPr>
            <w:tcW w:w="0" w:type="auto"/>
            <w:gridSpan w:val="6"/>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p>
        </w:tc>
      </w:tr>
      <w:tr w:rsidR="00155B06" w:rsidRPr="0018428B" w:rsidTr="00CA10E5">
        <w:trPr>
          <w:trHeight w:val="428"/>
          <w:tblCellSpacing w:w="15" w:type="dxa"/>
        </w:trPr>
        <w:tc>
          <w:tcPr>
            <w:tcW w:w="1220" w:type="dxa"/>
            <w:tcMar>
              <w:top w:w="75"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2008/9</w:t>
            </w:r>
          </w:p>
        </w:tc>
        <w:tc>
          <w:tcPr>
            <w:tcW w:w="2287" w:type="dxa"/>
            <w:tcMar>
              <w:top w:w="75"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Total</w:t>
            </w:r>
          </w:p>
        </w:tc>
        <w:tc>
          <w:tcPr>
            <w:tcW w:w="1220" w:type="dxa"/>
            <w:tcMar>
              <w:top w:w="75"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32,945</w:t>
            </w:r>
          </w:p>
        </w:tc>
        <w:tc>
          <w:tcPr>
            <w:tcW w:w="1220" w:type="dxa"/>
            <w:tcMar>
              <w:top w:w="75"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24,324</w:t>
            </w:r>
          </w:p>
        </w:tc>
        <w:tc>
          <w:tcPr>
            <w:tcW w:w="1220" w:type="dxa"/>
            <w:tcMar>
              <w:top w:w="75"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7,511</w:t>
            </w:r>
          </w:p>
        </w:tc>
        <w:tc>
          <w:tcPr>
            <w:tcW w:w="1220" w:type="dxa"/>
            <w:tcMar>
              <w:top w:w="75" w:type="dxa"/>
              <w:left w:w="15" w:type="dxa"/>
              <w:bottom w:w="15" w:type="dxa"/>
              <w:right w:w="15" w:type="dxa"/>
            </w:tcMar>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22.7%</w:t>
            </w:r>
          </w:p>
        </w:tc>
      </w:tr>
      <w:tr w:rsidR="00155B06" w:rsidRPr="0018428B" w:rsidTr="00CA10E5">
        <w:trPr>
          <w:trHeight w:val="428"/>
          <w:tblCellSpacing w:w="15" w:type="dxa"/>
        </w:trPr>
        <w:tc>
          <w:tcPr>
            <w:tcW w:w="1220"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 </w:t>
            </w:r>
          </w:p>
        </w:tc>
        <w:tc>
          <w:tcPr>
            <w:tcW w:w="2287"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TEFL</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24,917</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18,446</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6,545</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26.2%</w:t>
            </w:r>
          </w:p>
        </w:tc>
      </w:tr>
      <w:tr w:rsidR="00155B06" w:rsidRPr="0018428B" w:rsidTr="00CA10E5">
        <w:trPr>
          <w:trHeight w:val="612"/>
          <w:tblCellSpacing w:w="15" w:type="dxa"/>
        </w:trPr>
        <w:tc>
          <w:tcPr>
            <w:tcW w:w="1220"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 </w:t>
            </w:r>
          </w:p>
        </w:tc>
        <w:tc>
          <w:tcPr>
            <w:tcW w:w="2287" w:type="dxa"/>
            <w:vAlign w:val="center"/>
            <w:hideMark/>
          </w:tcPr>
          <w:p w:rsidR="00155B06" w:rsidRPr="0018428B" w:rsidRDefault="00155B06" w:rsidP="00155B06">
            <w:pPr>
              <w:spacing w:before="100" w:beforeAutospacing="1" w:after="100" w:afterAutospacing="1" w:line="240" w:lineRule="auto"/>
              <w:ind w:left="0" w:firstLine="0"/>
              <w:jc w:val="left"/>
              <w:rPr>
                <w:rFonts w:eastAsia="Times New Roman"/>
                <w:color w:val="000000"/>
              </w:rPr>
            </w:pPr>
            <w:r w:rsidRPr="0018428B">
              <w:rPr>
                <w:rFonts w:eastAsia="Times New Roman"/>
                <w:color w:val="000000"/>
              </w:rPr>
              <w:t>Cambridge UCLES CELTA &amp; other degrees</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8,028</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5,878</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966</w:t>
            </w:r>
          </w:p>
        </w:tc>
        <w:tc>
          <w:tcPr>
            <w:tcW w:w="1220" w:type="dxa"/>
            <w:vAlign w:val="center"/>
            <w:hideMark/>
          </w:tcPr>
          <w:p w:rsidR="00155B06" w:rsidRPr="0018428B" w:rsidRDefault="00155B06" w:rsidP="00155B06">
            <w:pPr>
              <w:spacing w:before="100" w:beforeAutospacing="1" w:after="100" w:afterAutospacing="1" w:line="240" w:lineRule="auto"/>
              <w:ind w:left="0" w:firstLine="0"/>
              <w:jc w:val="right"/>
              <w:rPr>
                <w:rFonts w:eastAsia="Times New Roman"/>
                <w:b/>
                <w:bCs/>
                <w:color w:val="000000"/>
              </w:rPr>
            </w:pPr>
            <w:r w:rsidRPr="0018428B">
              <w:rPr>
                <w:rFonts w:eastAsia="Times New Roman"/>
                <w:b/>
                <w:bCs/>
                <w:color w:val="000000"/>
              </w:rPr>
              <w:t>12.1%</w:t>
            </w:r>
          </w:p>
        </w:tc>
      </w:tr>
    </w:tbl>
    <w:p w:rsidR="00155B06" w:rsidRPr="0018428B" w:rsidRDefault="00155B06" w:rsidP="00155B06">
      <w:pPr>
        <w:spacing w:after="0" w:line="240" w:lineRule="auto"/>
        <w:ind w:left="0" w:firstLine="0"/>
        <w:jc w:val="left"/>
        <w:rPr>
          <w:rFonts w:eastAsia="Times New Roman"/>
        </w:rPr>
      </w:pPr>
    </w:p>
    <w:p w:rsidR="00155B06" w:rsidRPr="0018428B" w:rsidRDefault="00155B06" w:rsidP="00155B06">
      <w:pPr>
        <w:spacing w:before="100" w:beforeAutospacing="1" w:after="100" w:afterAutospacing="1" w:line="240" w:lineRule="auto"/>
        <w:ind w:left="0" w:firstLine="0"/>
        <w:jc w:val="left"/>
        <w:outlineLvl w:val="2"/>
        <w:rPr>
          <w:rFonts w:eastAsia="Times New Roman"/>
          <w:b/>
          <w:bCs/>
        </w:rPr>
      </w:pPr>
      <w:r w:rsidRPr="0018428B">
        <w:rPr>
          <w:rFonts w:eastAsia="Times New Roman"/>
          <w:b/>
          <w:bCs/>
        </w:rPr>
        <w:t>Model answer</w:t>
      </w:r>
    </w:p>
    <w:p w:rsidR="00155B06" w:rsidRPr="0018428B" w:rsidRDefault="00155B06" w:rsidP="00155B06">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This report </w:t>
      </w:r>
      <w:proofErr w:type="spellStart"/>
      <w:r w:rsidRPr="0018428B">
        <w:rPr>
          <w:rFonts w:eastAsia="Times New Roman"/>
          <w:color w:val="000000"/>
        </w:rPr>
        <w:t>summarises</w:t>
      </w:r>
      <w:proofErr w:type="spellEnd"/>
      <w:r w:rsidRPr="0018428B">
        <w:rPr>
          <w:rFonts w:eastAsia="Times New Roman"/>
          <w:color w:val="000000"/>
        </w:rPr>
        <w:t xml:space="preserve"> information on the total number of students in the United Kingdom who </w:t>
      </w:r>
      <w:r w:rsidRPr="0018428B">
        <w:rPr>
          <w:rFonts w:eastAsia="Times New Roman"/>
          <w:color w:val="FF0000"/>
        </w:rPr>
        <w:t xml:space="preserve">gained </w:t>
      </w:r>
      <w:r w:rsidRPr="0018428B">
        <w:rPr>
          <w:rFonts w:eastAsia="Times New Roman"/>
          <w:color w:val="000000"/>
        </w:rPr>
        <w:t>qualifications for English Language Teachers in two academic years, 2007/8 and 2008/9, with specific focus on the number of male qualifiers.</w:t>
      </w:r>
    </w:p>
    <w:p w:rsidR="00155B06" w:rsidRPr="0018428B" w:rsidRDefault="00155B06" w:rsidP="00155B06">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In both years, the </w:t>
      </w:r>
      <w:r w:rsidRPr="0018428B">
        <w:rPr>
          <w:rFonts w:eastAsia="Times New Roman"/>
          <w:color w:val="FF0000"/>
        </w:rPr>
        <w:t>total</w:t>
      </w:r>
      <w:r w:rsidRPr="0018428B">
        <w:rPr>
          <w:rFonts w:eastAsia="Times New Roman"/>
          <w:color w:val="000000"/>
        </w:rPr>
        <w:t xml:space="preserve"> numbers of students remained the </w:t>
      </w:r>
      <w:r w:rsidRPr="0018428B">
        <w:rPr>
          <w:rFonts w:eastAsia="Times New Roman"/>
          <w:color w:val="FF0000"/>
        </w:rPr>
        <w:t>same</w:t>
      </w:r>
      <w:r w:rsidRPr="0018428B">
        <w:rPr>
          <w:rFonts w:eastAsia="Times New Roman"/>
          <w:color w:val="000000"/>
        </w:rPr>
        <w:t xml:space="preserve">, but there was a great </w:t>
      </w:r>
      <w:r w:rsidRPr="0018428B">
        <w:rPr>
          <w:rFonts w:eastAsia="Times New Roman"/>
          <w:color w:val="FF0000"/>
        </w:rPr>
        <w:t>difference</w:t>
      </w:r>
      <w:r w:rsidRPr="0018428B">
        <w:rPr>
          <w:rFonts w:eastAsia="Times New Roman"/>
          <w:color w:val="000000"/>
        </w:rPr>
        <w:t xml:space="preserve"> between the numbers of </w:t>
      </w:r>
      <w:r w:rsidRPr="0018428B">
        <w:rPr>
          <w:rFonts w:eastAsia="Times New Roman"/>
          <w:color w:val="FF0000"/>
        </w:rPr>
        <w:t>male</w:t>
      </w:r>
      <w:r w:rsidRPr="0018428B">
        <w:rPr>
          <w:rFonts w:eastAsia="Times New Roman"/>
          <w:color w:val="000000"/>
        </w:rPr>
        <w:t xml:space="preserve"> and </w:t>
      </w:r>
      <w:r w:rsidRPr="0018428B">
        <w:rPr>
          <w:rFonts w:eastAsia="Times New Roman"/>
          <w:color w:val="FF0000"/>
        </w:rPr>
        <w:t xml:space="preserve">female </w:t>
      </w:r>
      <w:r w:rsidRPr="0018428B">
        <w:rPr>
          <w:rFonts w:eastAsia="Times New Roman"/>
          <w:color w:val="000000"/>
        </w:rPr>
        <w:t>students who qualified. In 2007/8, out of a total of 32,930 students, only 24.7% were male. The percentage of males who qualified in 2008/9 was even lower. Out of a total of 32,945 students, only 22.7% of them were male. This is a drop of 2%.</w:t>
      </w:r>
    </w:p>
    <w:p w:rsidR="00155B06" w:rsidRPr="0018428B" w:rsidRDefault="00155B06" w:rsidP="00155B06">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There was also a large </w:t>
      </w:r>
      <w:r w:rsidRPr="0018428B">
        <w:rPr>
          <w:rFonts w:eastAsia="Times New Roman"/>
          <w:color w:val="FF0000"/>
        </w:rPr>
        <w:t>difference</w:t>
      </w:r>
      <w:r w:rsidRPr="0018428B">
        <w:rPr>
          <w:rFonts w:eastAsia="Times New Roman"/>
          <w:color w:val="000000"/>
        </w:rPr>
        <w:t xml:space="preserve"> in the </w:t>
      </w:r>
      <w:r w:rsidRPr="0018428B">
        <w:rPr>
          <w:rFonts w:eastAsia="Times New Roman"/>
          <w:color w:val="FF0000"/>
        </w:rPr>
        <w:t>qualifications</w:t>
      </w:r>
      <w:r w:rsidRPr="0018428B">
        <w:rPr>
          <w:rFonts w:eastAsia="Times New Roman"/>
          <w:color w:val="000000"/>
        </w:rPr>
        <w:t xml:space="preserve"> that students studied for. Most students qualified with a TEFL certificate; this was true for male students. The number of students who qualified with the </w:t>
      </w:r>
      <w:r w:rsidRPr="0018428B">
        <w:rPr>
          <w:rFonts w:eastAsia="Times New Roman"/>
          <w:color w:val="FF0000"/>
        </w:rPr>
        <w:t>TEFL</w:t>
      </w:r>
      <w:r w:rsidRPr="0018428B">
        <w:rPr>
          <w:rFonts w:eastAsia="Times New Roman"/>
          <w:color w:val="000000"/>
        </w:rPr>
        <w:t xml:space="preserve"> was roughly </w:t>
      </w:r>
      <w:r w:rsidRPr="0018428B">
        <w:rPr>
          <w:rFonts w:eastAsia="Times New Roman"/>
          <w:color w:val="FF0000"/>
        </w:rPr>
        <w:t>three times</w:t>
      </w:r>
      <w:r w:rsidRPr="0018428B">
        <w:rPr>
          <w:rFonts w:eastAsia="Times New Roman"/>
          <w:color w:val="000000"/>
        </w:rPr>
        <w:t xml:space="preserve"> the number who qualified with a Cambridge UCLES CELTA or other degrees, although the total number of students qualifying with the TEFL dropped slightly, from 25,446 in 2007/8 to 24,917 a year later. There was a drop of 0.7% in the number of male students who gained this qualification.</w:t>
      </w:r>
    </w:p>
    <w:p w:rsidR="00155B06" w:rsidRPr="0018428B" w:rsidRDefault="00155B06" w:rsidP="00155B06">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In general it can be seen that the number of males qualifying as English language teachers is vastly </w:t>
      </w:r>
      <w:r w:rsidRPr="0018428B">
        <w:rPr>
          <w:rFonts w:eastAsia="Times New Roman"/>
          <w:color w:val="FF0000"/>
        </w:rPr>
        <w:t>outnumbered</w:t>
      </w:r>
      <w:r w:rsidRPr="0018428B">
        <w:rPr>
          <w:rFonts w:eastAsia="Times New Roman"/>
          <w:color w:val="000000"/>
        </w:rPr>
        <w:t xml:space="preserve"> by females and that the proportion of male qualifiers is gradually dropping. </w:t>
      </w:r>
      <w:r w:rsidRPr="0018428B">
        <w:rPr>
          <w:rFonts w:eastAsia="Times New Roman"/>
        </w:rPr>
        <w:t>(226 words)</w:t>
      </w:r>
      <w:r w:rsidR="00804E6D" w:rsidRPr="0018428B">
        <w:rPr>
          <w:rFonts w:eastAsia="Times New Roman"/>
        </w:rPr>
        <w:t xml:space="preserve"> 9</w:t>
      </w:r>
    </w:p>
    <w:p w:rsidR="00155B06" w:rsidRPr="0018428B" w:rsidRDefault="00155B06" w:rsidP="00B53174">
      <w:pPr>
        <w:pStyle w:val="NormalWeb"/>
        <w:jc w:val="both"/>
        <w:rPr>
          <w:color w:val="000000"/>
        </w:rPr>
      </w:pPr>
    </w:p>
    <w:p w:rsidR="00952037" w:rsidRPr="0018428B" w:rsidRDefault="00952037" w:rsidP="00952037">
      <w:pPr>
        <w:spacing w:before="100" w:beforeAutospacing="1" w:after="100" w:afterAutospacing="1" w:line="240" w:lineRule="auto"/>
        <w:ind w:left="0" w:firstLine="0"/>
        <w:jc w:val="left"/>
        <w:rPr>
          <w:rFonts w:eastAsia="Times New Roman"/>
          <w:color w:val="000000"/>
        </w:rPr>
      </w:pPr>
      <w:r w:rsidRPr="0018428B">
        <w:rPr>
          <w:rFonts w:eastAsia="Times New Roman"/>
          <w:b/>
          <w:bCs/>
          <w:i/>
          <w:color w:val="000000"/>
        </w:rPr>
        <w:t>The pie charts below show the average household expenditures in Japan and Malaysia in the year 2010.</w:t>
      </w:r>
      <w:r w:rsidRPr="0018428B">
        <w:rPr>
          <w:rFonts w:eastAsia="Times New Roman"/>
          <w:b/>
          <w:bCs/>
          <w:color w:val="000000"/>
        </w:rPr>
        <w:br/>
      </w:r>
      <w:r w:rsidRPr="0018428B">
        <w:rPr>
          <w:rFonts w:eastAsia="Times New Roman"/>
          <w:b/>
          <w:bCs/>
          <w:color w:val="000000"/>
        </w:rPr>
        <w:lastRenderedPageBreak/>
        <w:br/>
      </w:r>
      <w:proofErr w:type="spellStart"/>
      <w:r w:rsidRPr="0018428B">
        <w:rPr>
          <w:rFonts w:eastAsia="Times New Roman"/>
          <w:bCs/>
          <w:color w:val="000000"/>
        </w:rPr>
        <w:t>Summarise</w:t>
      </w:r>
      <w:proofErr w:type="spellEnd"/>
      <w:r w:rsidRPr="0018428B">
        <w:rPr>
          <w:rFonts w:eastAsia="Times New Roman"/>
          <w:bCs/>
          <w:color w:val="000000"/>
        </w:rPr>
        <w:t xml:space="preserve"> the information by selecting and reporting the main features, and make comparisons where relevant.</w:t>
      </w:r>
    </w:p>
    <w:p w:rsidR="00952037" w:rsidRPr="0018428B" w:rsidRDefault="00952037" w:rsidP="00952037">
      <w:pPr>
        <w:spacing w:before="100" w:beforeAutospacing="1" w:after="100" w:afterAutospacing="1" w:line="240" w:lineRule="auto"/>
        <w:ind w:left="0" w:firstLine="0"/>
        <w:jc w:val="center"/>
        <w:rPr>
          <w:rFonts w:eastAsia="Times New Roman"/>
        </w:rPr>
      </w:pPr>
      <w:r w:rsidRPr="0018428B">
        <w:rPr>
          <w:rFonts w:eastAsia="Times New Roman"/>
          <w:b/>
          <w:bCs/>
        </w:rPr>
        <w:t>Average Household Expenditures by Major Category</w:t>
      </w:r>
      <w:r w:rsidRPr="0018428B">
        <w:rPr>
          <w:rFonts w:eastAsia="Times New Roman"/>
        </w:rPr>
        <w:br/>
      </w:r>
      <w:r w:rsidRPr="0018428B">
        <w:rPr>
          <w:rFonts w:eastAsia="Times New Roman"/>
          <w:noProof/>
          <w:lang w:eastAsia="ja-JP"/>
        </w:rPr>
        <w:drawing>
          <wp:inline distT="0" distB="0" distL="0" distR="0" wp14:anchorId="7A6DF073" wp14:editId="66AE6D7A">
            <wp:extent cx="4908550" cy="2993390"/>
            <wp:effectExtent l="0" t="0" r="6350" b="0"/>
            <wp:docPr id="12" name="Picture 12"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ELTS Writing Tas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0" cy="2993390"/>
                    </a:xfrm>
                    <a:prstGeom prst="rect">
                      <a:avLst/>
                    </a:prstGeom>
                    <a:noFill/>
                    <a:ln>
                      <a:noFill/>
                    </a:ln>
                  </pic:spPr>
                </pic:pic>
              </a:graphicData>
            </a:graphic>
          </wp:inline>
        </w:drawing>
      </w:r>
    </w:p>
    <w:p w:rsidR="00952037" w:rsidRPr="0018428B" w:rsidRDefault="00952037" w:rsidP="00952037">
      <w:pPr>
        <w:spacing w:before="100" w:beforeAutospacing="1" w:after="100" w:afterAutospacing="1" w:line="240" w:lineRule="auto"/>
        <w:ind w:left="0" w:firstLine="0"/>
        <w:jc w:val="left"/>
        <w:outlineLvl w:val="2"/>
        <w:rPr>
          <w:rFonts w:eastAsia="Times New Roman"/>
          <w:b/>
          <w:bCs/>
        </w:rPr>
      </w:pPr>
      <w:r w:rsidRPr="0018428B">
        <w:rPr>
          <w:rFonts w:eastAsia="Times New Roman"/>
          <w:b/>
          <w:bCs/>
        </w:rPr>
        <w:t>Model answer</w:t>
      </w:r>
    </w:p>
    <w:p w:rsidR="00952037" w:rsidRPr="0018428B" w:rsidRDefault="00952037" w:rsidP="00952037">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The pie charts show the proportion of money spent on </w:t>
      </w:r>
      <w:r w:rsidRPr="0018428B">
        <w:rPr>
          <w:rFonts w:eastAsia="Times New Roman"/>
          <w:color w:val="FF0000"/>
        </w:rPr>
        <w:t xml:space="preserve">various household expenses </w:t>
      </w:r>
      <w:r w:rsidRPr="0018428B">
        <w:rPr>
          <w:rFonts w:eastAsia="Times New Roman"/>
          <w:color w:val="000000"/>
        </w:rPr>
        <w:t>in Malaysia and Japan in 2010.</w:t>
      </w:r>
    </w:p>
    <w:p w:rsidR="00952037" w:rsidRPr="0018428B" w:rsidRDefault="00952037" w:rsidP="00952037">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We can see that in Malaysia the greatest proportion of expenditure (34%) was on </w:t>
      </w:r>
      <w:r w:rsidRPr="0018428B">
        <w:rPr>
          <w:rFonts w:eastAsia="Times New Roman"/>
          <w:color w:val="FF0000"/>
        </w:rPr>
        <w:t>housing</w:t>
      </w:r>
      <w:r w:rsidRPr="0018428B">
        <w:rPr>
          <w:rFonts w:eastAsia="Times New Roman"/>
          <w:color w:val="000000"/>
        </w:rPr>
        <w:t xml:space="preserve">, while in Japan housing accounted for just 21% of the total. In contrast, in Japan the greatest single expense was other </w:t>
      </w:r>
      <w:r w:rsidRPr="0018428B">
        <w:rPr>
          <w:rFonts w:eastAsia="Times New Roman"/>
          <w:color w:val="FF0000"/>
        </w:rPr>
        <w:t>goods and services</w:t>
      </w:r>
      <w:r w:rsidRPr="0018428B">
        <w:rPr>
          <w:rFonts w:eastAsia="Times New Roman"/>
          <w:color w:val="000000"/>
        </w:rPr>
        <w:t xml:space="preserve"> at 29%, compared with 26% in Malaysia. </w:t>
      </w:r>
      <w:r w:rsidRPr="0018428B">
        <w:rPr>
          <w:rFonts w:eastAsia="Times New Roman"/>
          <w:color w:val="FF0000"/>
        </w:rPr>
        <w:t>Food</w:t>
      </w:r>
      <w:r w:rsidRPr="0018428B">
        <w:rPr>
          <w:rFonts w:eastAsia="Times New Roman"/>
          <w:color w:val="000000"/>
        </w:rPr>
        <w:t xml:space="preserve"> came in second place in Japan, at 24%, while in Malaysia the actual proportion was higher (27%). In Japan another major expense was transport, at 20%, but this was much lower In Malaysia (10%). In both countries the smallest percentage of expenditure was on health care.</w:t>
      </w:r>
    </w:p>
    <w:p w:rsidR="00952037" w:rsidRPr="0018428B" w:rsidRDefault="00952037" w:rsidP="00952037">
      <w:pPr>
        <w:spacing w:before="100" w:beforeAutospacing="1" w:after="100" w:afterAutospacing="1" w:line="240" w:lineRule="auto"/>
        <w:ind w:left="0" w:firstLine="0"/>
        <w:rPr>
          <w:rFonts w:eastAsia="Times New Roman"/>
          <w:color w:val="000000"/>
        </w:rPr>
      </w:pPr>
      <w:r w:rsidRPr="0018428B">
        <w:rPr>
          <w:rFonts w:eastAsia="Times New Roman"/>
          <w:color w:val="000000"/>
        </w:rPr>
        <w:t>Overall, the data indicates that in both cases food, housing and other goods and services were the main expenses, but that in Japan, transport and other goods and services took up a higher proportion of total expenditure than in Malaysia. (152 words)</w:t>
      </w:r>
      <w:r w:rsidR="00804E6D" w:rsidRPr="0018428B">
        <w:rPr>
          <w:rFonts w:eastAsia="Times New Roman"/>
          <w:color w:val="000000"/>
        </w:rPr>
        <w:t xml:space="preserve"> 10</w:t>
      </w:r>
    </w:p>
    <w:p w:rsidR="00804E6D" w:rsidRPr="0018428B" w:rsidRDefault="00804E6D" w:rsidP="00952037">
      <w:pPr>
        <w:spacing w:before="100" w:beforeAutospacing="1" w:after="100" w:afterAutospacing="1" w:line="240" w:lineRule="auto"/>
        <w:ind w:left="0" w:firstLine="0"/>
        <w:rPr>
          <w:rFonts w:eastAsia="Times New Roman"/>
          <w:color w:val="000000"/>
        </w:rPr>
      </w:pPr>
    </w:p>
    <w:p w:rsidR="00A97FAA" w:rsidRPr="0018428B" w:rsidRDefault="00A97FAA" w:rsidP="00D9469A">
      <w:pPr>
        <w:spacing w:after="0"/>
      </w:pPr>
    </w:p>
    <w:p w:rsidR="00382A7A" w:rsidRPr="0018428B" w:rsidRDefault="00382A7A" w:rsidP="00D9469A">
      <w:pPr>
        <w:spacing w:after="0"/>
      </w:pPr>
    </w:p>
    <w:p w:rsidR="00382A7A" w:rsidRPr="0018428B" w:rsidRDefault="00382A7A" w:rsidP="00D9469A">
      <w:pPr>
        <w:spacing w:after="0"/>
      </w:pPr>
    </w:p>
    <w:p w:rsidR="00382A7A" w:rsidRPr="0018428B" w:rsidRDefault="00382A7A" w:rsidP="00D9469A">
      <w:pPr>
        <w:spacing w:after="0"/>
      </w:pPr>
    </w:p>
    <w:p w:rsidR="00382A7A" w:rsidRPr="0018428B" w:rsidRDefault="00382A7A" w:rsidP="00D9469A">
      <w:pPr>
        <w:spacing w:after="0"/>
      </w:pPr>
    </w:p>
    <w:p w:rsidR="00382A7A" w:rsidRPr="0018428B" w:rsidRDefault="00382A7A" w:rsidP="00D9469A">
      <w:pPr>
        <w:spacing w:after="0"/>
      </w:pPr>
    </w:p>
    <w:p w:rsidR="00382A7A" w:rsidRPr="0018428B" w:rsidRDefault="00382A7A" w:rsidP="00382A7A">
      <w:pPr>
        <w:pStyle w:val="NormalWeb"/>
        <w:rPr>
          <w:b/>
          <w:color w:val="000000"/>
        </w:rPr>
      </w:pPr>
      <w:r w:rsidRPr="0018428B">
        <w:rPr>
          <w:rStyle w:val="Strong"/>
          <w:i/>
          <w:color w:val="000000"/>
        </w:rPr>
        <w:t>The bar chart below shows the percentage of students who passed their high school competency exams, by subject and gender, during the period 2010-2011.</w:t>
      </w:r>
      <w:r w:rsidRPr="0018428B">
        <w:rPr>
          <w:b/>
          <w:bCs/>
          <w:i/>
          <w:color w:val="000000"/>
        </w:rPr>
        <w:br/>
      </w:r>
      <w:r w:rsidRPr="0018428B">
        <w:rPr>
          <w:b/>
          <w:bCs/>
          <w:color w:val="000000"/>
        </w:rPr>
        <w:br/>
      </w:r>
      <w:proofErr w:type="spellStart"/>
      <w:r w:rsidRPr="0018428B">
        <w:rPr>
          <w:rStyle w:val="Strong"/>
          <w:b w:val="0"/>
          <w:color w:val="000000"/>
        </w:rPr>
        <w:lastRenderedPageBreak/>
        <w:t>Summarise</w:t>
      </w:r>
      <w:proofErr w:type="spellEnd"/>
      <w:r w:rsidRPr="0018428B">
        <w:rPr>
          <w:rStyle w:val="Strong"/>
          <w:b w:val="0"/>
          <w:color w:val="000000"/>
        </w:rPr>
        <w:t xml:space="preserve"> the information by selecting and reporting the main features, and make comparisons</w:t>
      </w:r>
      <w:r w:rsidRPr="0018428B">
        <w:rPr>
          <w:rStyle w:val="Strong"/>
          <w:color w:val="000000"/>
        </w:rPr>
        <w:t xml:space="preserve"> </w:t>
      </w:r>
      <w:r w:rsidRPr="0018428B">
        <w:rPr>
          <w:rStyle w:val="Strong"/>
          <w:b w:val="0"/>
          <w:color w:val="000000"/>
        </w:rPr>
        <w:t>where relevant.</w:t>
      </w:r>
    </w:p>
    <w:p w:rsidR="00382A7A" w:rsidRPr="0018428B" w:rsidRDefault="00382A7A" w:rsidP="00382A7A">
      <w:pPr>
        <w:pStyle w:val="NormalWeb"/>
        <w:jc w:val="center"/>
      </w:pPr>
      <w:r w:rsidRPr="0018428B">
        <w:rPr>
          <w:rStyle w:val="Strong"/>
        </w:rPr>
        <w:t>Students passing high school competency exams, by subject and gender, 2010-2011</w:t>
      </w:r>
      <w:r w:rsidRPr="0018428B">
        <w:br/>
      </w:r>
      <w:r w:rsidRPr="0018428B">
        <w:rPr>
          <w:noProof/>
          <w:lang w:eastAsia="ja-JP"/>
        </w:rPr>
        <w:drawing>
          <wp:inline distT="0" distB="0" distL="0" distR="0" wp14:anchorId="4CAACB58" wp14:editId="4F47C9A2">
            <wp:extent cx="4655014" cy="4183811"/>
            <wp:effectExtent l="0" t="0" r="0" b="7620"/>
            <wp:docPr id="14" name="Picture 14" descr="IELTS Writing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ELTS Writing Tas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267" cy="4184039"/>
                    </a:xfrm>
                    <a:prstGeom prst="rect">
                      <a:avLst/>
                    </a:prstGeom>
                    <a:noFill/>
                    <a:ln>
                      <a:noFill/>
                    </a:ln>
                  </pic:spPr>
                </pic:pic>
              </a:graphicData>
            </a:graphic>
          </wp:inline>
        </w:drawing>
      </w:r>
    </w:p>
    <w:p w:rsidR="00382A7A" w:rsidRPr="0018428B" w:rsidRDefault="00382A7A" w:rsidP="00382A7A">
      <w:pPr>
        <w:pStyle w:val="Heading3"/>
        <w:rPr>
          <w:sz w:val="24"/>
          <w:szCs w:val="24"/>
        </w:rPr>
      </w:pPr>
      <w:r w:rsidRPr="0018428B">
        <w:rPr>
          <w:sz w:val="24"/>
          <w:szCs w:val="24"/>
        </w:rPr>
        <w:t>Model answer</w:t>
      </w:r>
    </w:p>
    <w:p w:rsidR="00382A7A" w:rsidRPr="0018428B" w:rsidRDefault="00382A7A" w:rsidP="00382A7A">
      <w:pPr>
        <w:pStyle w:val="NormalWeb"/>
        <w:jc w:val="both"/>
        <w:rPr>
          <w:color w:val="000000"/>
        </w:rPr>
      </w:pPr>
      <w:r w:rsidRPr="0018428B">
        <w:rPr>
          <w:color w:val="000000"/>
        </w:rPr>
        <w:t>The graph shows the percentages of boys and girls who were successful in their high school competency exams in the period from 2010 to 2011, by subject.</w:t>
      </w:r>
    </w:p>
    <w:p w:rsidR="00382A7A" w:rsidRPr="0018428B" w:rsidRDefault="00382A7A" w:rsidP="00382A7A">
      <w:pPr>
        <w:pStyle w:val="NormalWeb"/>
        <w:jc w:val="both"/>
        <w:rPr>
          <w:color w:val="000000"/>
        </w:rPr>
      </w:pPr>
      <w:r w:rsidRPr="0018428B">
        <w:rPr>
          <w:color w:val="000000"/>
        </w:rPr>
        <w:t xml:space="preserve">Overall, students of both sexes </w:t>
      </w:r>
      <w:r w:rsidRPr="0018428B">
        <w:rPr>
          <w:color w:val="FF0000"/>
        </w:rPr>
        <w:t>did/performed best</w:t>
      </w:r>
      <w:r w:rsidRPr="0018428B">
        <w:rPr>
          <w:color w:val="000000"/>
        </w:rPr>
        <w:t xml:space="preserve"> in Computer Science, Mathematics, and Foreign Languages, including French, German and Spanish. Results for boys and girls were roughly </w:t>
      </w:r>
      <w:r w:rsidRPr="0018428B">
        <w:rPr>
          <w:color w:val="FF0000"/>
        </w:rPr>
        <w:t>comparable/equivalent/equal/the same</w:t>
      </w:r>
      <w:r w:rsidRPr="0018428B">
        <w:rPr>
          <w:color w:val="000000"/>
        </w:rPr>
        <w:t xml:space="preserve"> in Computer Science and Mathematics. In other subjects, however, there were some significant differences.</w:t>
      </w:r>
    </w:p>
    <w:p w:rsidR="00382A7A" w:rsidRPr="0018428B" w:rsidRDefault="00382A7A" w:rsidP="00382A7A">
      <w:pPr>
        <w:pStyle w:val="NormalWeb"/>
        <w:jc w:val="both"/>
        <w:rPr>
          <w:color w:val="000000"/>
        </w:rPr>
      </w:pPr>
      <w:r w:rsidRPr="0018428B">
        <w:rPr>
          <w:color w:val="000000"/>
        </w:rPr>
        <w:t>Girls achieved by far their best results in Computer Science, with a pass rate of 56.3%, which was considerably/much/around 14% higher than the boys. The difference was even greater/more marked in Chemistry, where over/more than 16% more girls passed. The (only/one/single) subject where boys’ results were better than girls was Geography where they achieved a pass rate of 30.4%, which was 10% higher than that/the figure/the percentage/the pass rate/the result for girls.</w:t>
      </w:r>
    </w:p>
    <w:p w:rsidR="00382A7A" w:rsidRPr="0018428B" w:rsidRDefault="00382A7A" w:rsidP="00382A7A">
      <w:pPr>
        <w:pStyle w:val="NormalWeb"/>
        <w:jc w:val="both"/>
        <w:rPr>
          <w:color w:val="000000"/>
        </w:rPr>
      </w:pPr>
      <w:r w:rsidRPr="0018428B">
        <w:rPr>
          <w:color w:val="000000"/>
        </w:rPr>
        <w:t>In general, we can (say/see)/the statistics show that during the period in question girls performed better in most subjects in the competency exams than boys.</w:t>
      </w:r>
      <w:r w:rsidR="00804E6D" w:rsidRPr="0018428B">
        <w:rPr>
          <w:color w:val="000000"/>
        </w:rPr>
        <w:t xml:space="preserve"> 11</w:t>
      </w:r>
    </w:p>
    <w:p w:rsidR="00F30E97" w:rsidRPr="0018428B" w:rsidRDefault="00F30E97" w:rsidP="00F30E97">
      <w:pPr>
        <w:spacing w:before="100" w:beforeAutospacing="1" w:after="100" w:afterAutospacing="1" w:line="240" w:lineRule="auto"/>
        <w:ind w:left="0" w:firstLine="0"/>
        <w:jc w:val="left"/>
        <w:rPr>
          <w:rFonts w:eastAsia="Times New Roman"/>
          <w:bCs/>
          <w:color w:val="000000"/>
        </w:rPr>
      </w:pPr>
      <w:r w:rsidRPr="0018428B">
        <w:rPr>
          <w:rFonts w:eastAsia="Times New Roman"/>
          <w:b/>
          <w:bCs/>
          <w:i/>
          <w:color w:val="000000"/>
        </w:rPr>
        <w:t>The table below shows the worldwide market share of the notebook computer market for manufacturers in the years 2006 and 2007.</w:t>
      </w:r>
      <w:r w:rsidRPr="0018428B">
        <w:rPr>
          <w:rFonts w:eastAsia="Times New Roman"/>
          <w:b/>
          <w:bCs/>
          <w:i/>
          <w:color w:val="000000"/>
        </w:rPr>
        <w:br/>
      </w:r>
      <w:r w:rsidRPr="0018428B">
        <w:rPr>
          <w:rFonts w:eastAsia="Times New Roman"/>
          <w:b/>
          <w:bCs/>
          <w:color w:val="000000"/>
        </w:rPr>
        <w:br/>
      </w:r>
      <w:proofErr w:type="spellStart"/>
      <w:r w:rsidRPr="0018428B">
        <w:rPr>
          <w:rFonts w:eastAsia="Times New Roman"/>
          <w:bCs/>
          <w:color w:val="000000"/>
        </w:rPr>
        <w:t>Summarise</w:t>
      </w:r>
      <w:proofErr w:type="spellEnd"/>
      <w:r w:rsidRPr="0018428B">
        <w:rPr>
          <w:rFonts w:eastAsia="Times New Roman"/>
          <w:bCs/>
          <w:color w:val="000000"/>
        </w:rPr>
        <w:t xml:space="preserve"> the information by selecting and reporting the main features, and make comparisons where relevant.</w:t>
      </w:r>
    </w:p>
    <w:tbl>
      <w:tblPr>
        <w:tblW w:w="7500" w:type="dxa"/>
        <w:jc w:val="center"/>
        <w:tblCellSpacing w:w="15" w:type="dxa"/>
        <w:tblBorders>
          <w:left w:val="single" w:sz="36" w:space="0" w:color="CC0000"/>
          <w:right w:val="single" w:sz="36" w:space="0" w:color="CC0000"/>
        </w:tblBorders>
        <w:tblCellMar>
          <w:top w:w="15" w:type="dxa"/>
          <w:left w:w="15" w:type="dxa"/>
          <w:bottom w:w="15" w:type="dxa"/>
          <w:right w:w="15" w:type="dxa"/>
        </w:tblCellMar>
        <w:tblLook w:val="04A0" w:firstRow="1" w:lastRow="0" w:firstColumn="1" w:lastColumn="0" w:noHBand="0" w:noVBand="1"/>
      </w:tblPr>
      <w:tblGrid>
        <w:gridCol w:w="1995"/>
        <w:gridCol w:w="2805"/>
        <w:gridCol w:w="2700"/>
      </w:tblGrid>
      <w:tr w:rsidR="00F30E97" w:rsidRPr="0018428B" w:rsidTr="00F30E97">
        <w:trPr>
          <w:trHeight w:val="30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b/>
                <w:bCs/>
                <w:color w:val="000000"/>
              </w:rPr>
            </w:pPr>
            <w:r w:rsidRPr="0018428B">
              <w:rPr>
                <w:rFonts w:eastAsia="Times New Roman"/>
                <w:b/>
                <w:bCs/>
                <w:color w:val="000000"/>
              </w:rPr>
              <w:lastRenderedPageBreak/>
              <w:t>Company</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b/>
                <w:bCs/>
                <w:color w:val="000000"/>
              </w:rPr>
            </w:pPr>
            <w:r w:rsidRPr="0018428B">
              <w:rPr>
                <w:rFonts w:eastAsia="Times New Roman"/>
                <w:b/>
                <w:bCs/>
                <w:color w:val="000000"/>
              </w:rPr>
              <w:t>2006 % Market Share</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b/>
                <w:bCs/>
                <w:color w:val="000000"/>
              </w:rPr>
            </w:pPr>
            <w:r w:rsidRPr="0018428B">
              <w:rPr>
                <w:rFonts w:eastAsia="Times New Roman"/>
                <w:b/>
                <w:bCs/>
                <w:color w:val="000000"/>
              </w:rPr>
              <w:t>2007 % Market Share</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HP</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31.4</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FF0000"/>
              </w:rPr>
              <w:t>34</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Dell</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16.6</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FF0000"/>
              </w:rPr>
              <w:t>20.2</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Acer</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11.6</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10.7</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Toshiba</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6.2</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FF0000"/>
              </w:rPr>
              <w:t>7.3</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Lenovo</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6.6</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6.2</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Fujitsu-Siemens</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4.8</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2.3</w:t>
            </w:r>
          </w:p>
        </w:tc>
      </w:tr>
      <w:tr w:rsidR="00F30E97" w:rsidRPr="0018428B" w:rsidTr="00F30E97">
        <w:trPr>
          <w:trHeight w:val="360"/>
          <w:tblCellSpacing w:w="15" w:type="dxa"/>
          <w:jc w:val="center"/>
        </w:trPr>
        <w:tc>
          <w:tcPr>
            <w:tcW w:w="1950" w:type="dxa"/>
            <w:tcBorders>
              <w:top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Others</w:t>
            </w:r>
          </w:p>
        </w:tc>
        <w:tc>
          <w:tcPr>
            <w:tcW w:w="2775" w:type="dxa"/>
            <w:tcBorders>
              <w:top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22.8</w:t>
            </w:r>
          </w:p>
        </w:tc>
        <w:tc>
          <w:tcPr>
            <w:tcW w:w="0" w:type="auto"/>
            <w:tcBorders>
              <w:top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19.3</w:t>
            </w:r>
          </w:p>
        </w:tc>
      </w:tr>
      <w:tr w:rsidR="00F30E97" w:rsidRPr="0018428B" w:rsidTr="00F30E97">
        <w:trPr>
          <w:trHeight w:val="360"/>
          <w:tblCellSpacing w:w="15" w:type="dxa"/>
          <w:jc w:val="center"/>
        </w:trPr>
        <w:tc>
          <w:tcPr>
            <w:tcW w:w="1950" w:type="dxa"/>
            <w:tcBorders>
              <w:top w:val="single" w:sz="6" w:space="0" w:color="000000"/>
              <w:bottom w:val="single" w:sz="6" w:space="0" w:color="000000"/>
              <w:right w:val="single" w:sz="6" w:space="0" w:color="000000"/>
            </w:tcBorders>
            <w:tcMar>
              <w:top w:w="15" w:type="dxa"/>
              <w:left w:w="75" w:type="dxa"/>
              <w:bottom w:w="15" w:type="dxa"/>
              <w:right w:w="15" w:type="dxa"/>
            </w:tcMar>
            <w:vAlign w:val="center"/>
            <w:hideMark/>
          </w:tcPr>
          <w:p w:rsidR="00F30E97" w:rsidRPr="0018428B" w:rsidRDefault="00F30E97" w:rsidP="00F30E97">
            <w:pPr>
              <w:spacing w:after="0" w:line="240" w:lineRule="auto"/>
              <w:ind w:left="0" w:firstLine="0"/>
              <w:jc w:val="left"/>
              <w:rPr>
                <w:rFonts w:eastAsia="Times New Roman"/>
                <w:color w:val="000000"/>
              </w:rPr>
            </w:pPr>
            <w:r w:rsidRPr="0018428B">
              <w:rPr>
                <w:rFonts w:eastAsia="Times New Roman"/>
                <w:color w:val="000000"/>
              </w:rPr>
              <w:t>Total</w:t>
            </w:r>
          </w:p>
        </w:tc>
        <w:tc>
          <w:tcPr>
            <w:tcW w:w="2775" w:type="dxa"/>
            <w:tcBorders>
              <w:top w:val="single" w:sz="6" w:space="0" w:color="000000"/>
              <w:bottom w:val="single" w:sz="6" w:space="0" w:color="000000"/>
              <w:right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100</w:t>
            </w:r>
          </w:p>
        </w:tc>
        <w:tc>
          <w:tcPr>
            <w:tcW w:w="0" w:type="auto"/>
            <w:tcBorders>
              <w:top w:val="single" w:sz="6" w:space="0" w:color="000000"/>
              <w:bottom w:val="single" w:sz="6" w:space="0" w:color="000000"/>
            </w:tcBorders>
            <w:vAlign w:val="center"/>
            <w:hideMark/>
          </w:tcPr>
          <w:p w:rsidR="00F30E97" w:rsidRPr="0018428B" w:rsidRDefault="00F30E97" w:rsidP="00F30E97">
            <w:pPr>
              <w:spacing w:after="0" w:line="240" w:lineRule="auto"/>
              <w:ind w:left="0" w:firstLine="0"/>
              <w:jc w:val="center"/>
              <w:rPr>
                <w:rFonts w:eastAsia="Times New Roman"/>
                <w:color w:val="000000"/>
              </w:rPr>
            </w:pPr>
            <w:r w:rsidRPr="0018428B">
              <w:rPr>
                <w:rFonts w:eastAsia="Times New Roman"/>
                <w:color w:val="000000"/>
              </w:rPr>
              <w:t>100</w:t>
            </w:r>
          </w:p>
        </w:tc>
      </w:tr>
    </w:tbl>
    <w:p w:rsidR="00F30E97" w:rsidRPr="0018428B" w:rsidRDefault="00F30E97" w:rsidP="00F30E97">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The table gives information on the market share of notebook computer manufacturers for two </w:t>
      </w:r>
      <w:r w:rsidRPr="0018428B">
        <w:rPr>
          <w:rFonts w:eastAsia="Times New Roman"/>
          <w:color w:val="FF0000"/>
        </w:rPr>
        <w:t>consecutive</w:t>
      </w:r>
      <w:r w:rsidRPr="0018428B">
        <w:rPr>
          <w:rFonts w:eastAsia="Times New Roman"/>
          <w:color w:val="000000"/>
        </w:rPr>
        <w:t xml:space="preserve"> years, 2006 and 2007.</w:t>
      </w:r>
    </w:p>
    <w:p w:rsidR="00F30E97" w:rsidRPr="0018428B" w:rsidRDefault="00F30E97" w:rsidP="00F30E97">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In both years, HP was clearly the market leader, </w:t>
      </w:r>
      <w:r w:rsidRPr="0018428B">
        <w:rPr>
          <w:rFonts w:eastAsia="Times New Roman"/>
          <w:color w:val="FF0000"/>
        </w:rPr>
        <w:t>selling</w:t>
      </w:r>
      <w:r w:rsidRPr="0018428B">
        <w:rPr>
          <w:rFonts w:eastAsia="Times New Roman"/>
          <w:color w:val="000000"/>
        </w:rPr>
        <w:t xml:space="preserve"> 31.4% of all notebook computers in 2006, and slightly more (34%) in 2007. This is a greater market share than its two closest competitors, Dell and Acer, added together.</w:t>
      </w:r>
    </w:p>
    <w:p w:rsidR="00F30E97" w:rsidRPr="0018428B" w:rsidRDefault="00F30E97" w:rsidP="00F30E97">
      <w:pPr>
        <w:spacing w:before="100" w:beforeAutospacing="1" w:after="100" w:afterAutospacing="1" w:line="240" w:lineRule="auto"/>
        <w:ind w:left="0" w:firstLine="0"/>
        <w:rPr>
          <w:rFonts w:eastAsia="Times New Roman"/>
          <w:color w:val="000000"/>
        </w:rPr>
      </w:pPr>
      <w:r w:rsidRPr="0018428B">
        <w:rPr>
          <w:rFonts w:eastAsia="Times New Roman"/>
          <w:color w:val="000000"/>
        </w:rPr>
        <w:t>Dell increased its market share from 16.6% in 2006 to 20.2% in 2007. In contrast, Acer saw its share of the market decline slightly from 11.6% to 10.7%.</w:t>
      </w:r>
    </w:p>
    <w:p w:rsidR="00F30E97" w:rsidRPr="0018428B" w:rsidRDefault="00F30E97" w:rsidP="00F30E97">
      <w:pPr>
        <w:spacing w:before="100" w:beforeAutospacing="1" w:after="100" w:afterAutospacing="1" w:line="240" w:lineRule="auto"/>
        <w:ind w:left="0" w:firstLine="0"/>
        <w:rPr>
          <w:rFonts w:eastAsia="Times New Roman"/>
          <w:color w:val="000000"/>
        </w:rPr>
      </w:pPr>
      <w:r w:rsidRPr="0018428B">
        <w:rPr>
          <w:rFonts w:eastAsia="Times New Roman"/>
          <w:color w:val="000000"/>
        </w:rPr>
        <w:t>The other companies listed each had a much smaller share of the market. Toshiba’s share increased from 6.2% in 2006 to 7.3% in 2007, whereas Lenovo’s decreased slightly from 6.6% to 6.2%. Fujitsu-Siemens’ share more than halved from 2006 to 2007: from 4.8% of the market to only 2.3%.</w:t>
      </w:r>
    </w:p>
    <w:p w:rsidR="00F30E97" w:rsidRPr="0018428B" w:rsidRDefault="00F30E97" w:rsidP="00F30E97">
      <w:pPr>
        <w:spacing w:before="100" w:beforeAutospacing="1" w:after="100" w:afterAutospacing="1" w:line="240" w:lineRule="auto"/>
        <w:ind w:left="0" w:firstLine="0"/>
        <w:rPr>
          <w:rFonts w:eastAsia="Times New Roman"/>
          <w:color w:val="000000"/>
        </w:rPr>
      </w:pPr>
      <w:r w:rsidRPr="0018428B">
        <w:rPr>
          <w:rFonts w:eastAsia="Times New Roman"/>
          <w:color w:val="000000"/>
        </w:rPr>
        <w:t xml:space="preserve">Other notebook computer manufacturers accounted for 22.8% of the market in 2006 – more than all the companies mentioned except HP. However, in 2007 the other companies only made 19.3% of notebook computer sales – less than both HP and Dell. </w:t>
      </w:r>
      <w:r w:rsidRPr="0018428B">
        <w:rPr>
          <w:rFonts w:eastAsia="Times New Roman"/>
        </w:rPr>
        <w:t>(174 words)</w:t>
      </w:r>
      <w:r w:rsidR="008139EB" w:rsidRPr="0018428B">
        <w:rPr>
          <w:rFonts w:eastAsia="Times New Roman"/>
        </w:rPr>
        <w:t xml:space="preserve"> (122)</w:t>
      </w:r>
      <w:r w:rsidR="00804E6D" w:rsidRPr="0018428B">
        <w:rPr>
          <w:rFonts w:eastAsia="Times New Roman"/>
        </w:rPr>
        <w:t xml:space="preserve"> 12</w:t>
      </w:r>
    </w:p>
    <w:p w:rsidR="00382A7A" w:rsidRPr="0018428B" w:rsidRDefault="00382A7A" w:rsidP="00382A7A">
      <w:pPr>
        <w:pStyle w:val="NormalWeb"/>
        <w:jc w:val="both"/>
        <w:rPr>
          <w:color w:val="000000"/>
        </w:rPr>
      </w:pPr>
    </w:p>
    <w:p w:rsidR="004E05D1" w:rsidRPr="0018428B" w:rsidRDefault="004E05D1" w:rsidP="00382A7A">
      <w:pPr>
        <w:pStyle w:val="NormalWeb"/>
        <w:jc w:val="both"/>
        <w:rPr>
          <w:color w:val="000000"/>
        </w:rPr>
      </w:pPr>
    </w:p>
    <w:p w:rsidR="004E05D1" w:rsidRPr="0018428B" w:rsidRDefault="004E05D1" w:rsidP="00382A7A">
      <w:pPr>
        <w:pStyle w:val="NormalWeb"/>
        <w:jc w:val="both"/>
        <w:rPr>
          <w:color w:val="000000"/>
        </w:rPr>
      </w:pPr>
    </w:p>
    <w:p w:rsidR="00DA3894" w:rsidRPr="0018428B" w:rsidRDefault="00DA3894" w:rsidP="00382A7A">
      <w:pPr>
        <w:pStyle w:val="NormalWeb"/>
        <w:jc w:val="both"/>
        <w:rPr>
          <w:color w:val="000000"/>
        </w:rPr>
      </w:pPr>
    </w:p>
    <w:p w:rsidR="004E05D1" w:rsidRPr="0018428B" w:rsidRDefault="004E05D1" w:rsidP="00382A7A">
      <w:pPr>
        <w:pStyle w:val="NormalWeb"/>
        <w:jc w:val="both"/>
        <w:rPr>
          <w:color w:val="000000"/>
        </w:rPr>
      </w:pPr>
    </w:p>
    <w:p w:rsidR="00C36068" w:rsidRPr="0018428B" w:rsidRDefault="00C36068" w:rsidP="007818B8">
      <w:pPr>
        <w:pStyle w:val="NormalWeb"/>
        <w:spacing w:before="0" w:beforeAutospacing="0" w:after="0" w:afterAutospacing="0"/>
        <w:rPr>
          <w:color w:val="000000"/>
        </w:rPr>
      </w:pPr>
      <w:r w:rsidRPr="0018428B">
        <w:rPr>
          <w:color w:val="000000"/>
        </w:rPr>
        <w:t>You should spend about 20 minutes on this task.</w:t>
      </w:r>
    </w:p>
    <w:p w:rsidR="00C36068" w:rsidRPr="0018428B" w:rsidRDefault="00C36068" w:rsidP="007818B8">
      <w:pPr>
        <w:pStyle w:val="NormalWeb"/>
        <w:spacing w:before="0" w:beforeAutospacing="0" w:after="0" w:afterAutospacing="0"/>
        <w:rPr>
          <w:b/>
          <w:color w:val="000000"/>
        </w:rPr>
      </w:pPr>
      <w:r w:rsidRPr="0018428B">
        <w:rPr>
          <w:rStyle w:val="Strong"/>
          <w:color w:val="000000"/>
        </w:rPr>
        <w:t>The graph below shows the number of books read by men and women at Burnaby Public Library from 2011 to 2014.</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C36068" w:rsidRPr="0018428B" w:rsidRDefault="00C36068" w:rsidP="007818B8">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pStyle w:val="NormalWeb"/>
        <w:spacing w:before="0" w:beforeAutospacing="0" w:after="0" w:afterAutospacing="0"/>
        <w:rPr>
          <w:color w:val="000000"/>
        </w:rPr>
      </w:pPr>
    </w:p>
    <w:p w:rsidR="00C36068" w:rsidRPr="0018428B" w:rsidRDefault="00C36068" w:rsidP="007818B8">
      <w:pPr>
        <w:pStyle w:val="NormalWeb"/>
        <w:spacing w:before="0" w:beforeAutospacing="0" w:after="0" w:afterAutospacing="0"/>
        <w:jc w:val="center"/>
      </w:pPr>
      <w:r w:rsidRPr="0018428B">
        <w:rPr>
          <w:noProof/>
          <w:lang w:eastAsia="ja-JP"/>
        </w:rPr>
        <w:lastRenderedPageBreak/>
        <w:drawing>
          <wp:inline distT="0" distB="0" distL="0" distR="0" wp14:anchorId="101A2A0C" wp14:editId="56CBC2A9">
            <wp:extent cx="3306471" cy="2512554"/>
            <wp:effectExtent l="0" t="0" r="8255" b="2540"/>
            <wp:docPr id="5" name="Picture 5"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s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996" cy="2512193"/>
                    </a:xfrm>
                    <a:prstGeom prst="rect">
                      <a:avLst/>
                    </a:prstGeom>
                    <a:noFill/>
                    <a:ln>
                      <a:noFill/>
                    </a:ln>
                  </pic:spPr>
                </pic:pic>
              </a:graphicData>
            </a:graphic>
          </wp:inline>
        </w:drawing>
      </w:r>
    </w:p>
    <w:p w:rsidR="007818B8" w:rsidRPr="0018428B" w:rsidRDefault="007818B8" w:rsidP="007818B8">
      <w:pPr>
        <w:pStyle w:val="Heading3"/>
        <w:spacing w:before="0" w:beforeAutospacing="0" w:after="0" w:afterAutospacing="0"/>
        <w:rPr>
          <w:sz w:val="24"/>
          <w:szCs w:val="24"/>
        </w:rPr>
      </w:pPr>
    </w:p>
    <w:p w:rsidR="00C36068" w:rsidRPr="0018428B" w:rsidRDefault="00C36068" w:rsidP="007818B8">
      <w:pPr>
        <w:pStyle w:val="Heading3"/>
        <w:spacing w:before="0" w:beforeAutospacing="0" w:after="0" w:afterAutospacing="0"/>
        <w:rPr>
          <w:sz w:val="24"/>
          <w:szCs w:val="24"/>
        </w:rPr>
      </w:pPr>
      <w:r w:rsidRPr="0018428B">
        <w:rPr>
          <w:sz w:val="24"/>
          <w:szCs w:val="24"/>
        </w:rPr>
        <w:t>Model answer</w:t>
      </w:r>
    </w:p>
    <w:p w:rsidR="00C36068" w:rsidRPr="0018428B" w:rsidRDefault="00C36068" w:rsidP="007818B8">
      <w:pPr>
        <w:pStyle w:val="NormalWeb"/>
        <w:spacing w:before="0" w:beforeAutospacing="0" w:after="0" w:afterAutospacing="0"/>
        <w:rPr>
          <w:color w:val="000000"/>
        </w:rPr>
      </w:pPr>
      <w:r w:rsidRPr="0018428B">
        <w:rPr>
          <w:color w:val="000000"/>
        </w:rPr>
        <w:t>The graph gives information about Burnaby Public Library between 2011 and 2014. It shows how many library books people read over this four-year period.</w:t>
      </w:r>
    </w:p>
    <w:p w:rsidR="007818B8" w:rsidRPr="0018428B" w:rsidRDefault="007818B8" w:rsidP="007818B8">
      <w:pPr>
        <w:pStyle w:val="NormalWeb"/>
        <w:spacing w:before="0" w:beforeAutospacing="0" w:after="0" w:afterAutospacing="0"/>
        <w:rPr>
          <w:color w:val="000000"/>
        </w:rPr>
      </w:pPr>
    </w:p>
    <w:p w:rsidR="00C36068" w:rsidRPr="0018428B" w:rsidRDefault="00C36068" w:rsidP="007818B8">
      <w:pPr>
        <w:pStyle w:val="NormalWeb"/>
        <w:spacing w:before="0" w:beforeAutospacing="0" w:after="0" w:afterAutospacing="0"/>
        <w:rPr>
          <w:color w:val="000000"/>
        </w:rPr>
      </w:pPr>
      <w:r w:rsidRPr="0018428B">
        <w:rPr>
          <w:color w:val="000000"/>
        </w:rPr>
        <w:t>As can be seen from the graph, there were different trends for men and women. The number of books read by men increased steadily between 2011 and 2012, from about 3000 to 4000. After that, the number rose dramatically to 14000 books in 2014. This was the highest figure in the period.</w:t>
      </w:r>
    </w:p>
    <w:p w:rsidR="007818B8" w:rsidRPr="0018428B" w:rsidRDefault="007818B8" w:rsidP="007818B8">
      <w:pPr>
        <w:pStyle w:val="NormalWeb"/>
        <w:spacing w:before="0" w:beforeAutospacing="0" w:after="0" w:afterAutospacing="0"/>
        <w:rPr>
          <w:color w:val="000000"/>
        </w:rPr>
      </w:pPr>
    </w:p>
    <w:p w:rsidR="00C36068" w:rsidRPr="0018428B" w:rsidRDefault="00C36068" w:rsidP="007818B8">
      <w:pPr>
        <w:pStyle w:val="NormalWeb"/>
        <w:spacing w:before="0" w:beforeAutospacing="0" w:after="0" w:afterAutospacing="0"/>
        <w:rPr>
          <w:color w:val="000000"/>
        </w:rPr>
      </w:pPr>
      <w:r w:rsidRPr="0018428B">
        <w:rPr>
          <w:color w:val="000000"/>
        </w:rPr>
        <w:t xml:space="preserve">Women </w:t>
      </w:r>
      <w:r w:rsidRPr="0018428B">
        <w:rPr>
          <w:color w:val="FF0000"/>
        </w:rPr>
        <w:t>started off reading more</w:t>
      </w:r>
      <w:r w:rsidRPr="0018428B">
        <w:rPr>
          <w:color w:val="000000"/>
        </w:rPr>
        <w:t xml:space="preserve"> books than men, but their numbers followed a different pattern. Between 2011 and 2012, there was an increase of 3000 from 5000 books to 8000 books, and then a gradual rise to 10000 books in 2013. However, in 2014, their numbers fell back to 8000 again.</w:t>
      </w:r>
    </w:p>
    <w:p w:rsidR="007818B8" w:rsidRPr="0018428B" w:rsidRDefault="007818B8" w:rsidP="007818B8">
      <w:pPr>
        <w:pStyle w:val="NormalWeb"/>
        <w:spacing w:before="0" w:beforeAutospacing="0" w:after="0" w:afterAutospacing="0"/>
        <w:rPr>
          <w:color w:val="000000"/>
        </w:rPr>
      </w:pPr>
    </w:p>
    <w:p w:rsidR="00C36068" w:rsidRPr="0018428B" w:rsidRDefault="00C36068" w:rsidP="007818B8">
      <w:pPr>
        <w:pStyle w:val="NormalWeb"/>
        <w:spacing w:before="0" w:beforeAutospacing="0" w:after="0" w:afterAutospacing="0"/>
        <w:rPr>
          <w:color w:val="000000"/>
        </w:rPr>
      </w:pPr>
      <w:r w:rsidRPr="0018428B">
        <w:rPr>
          <w:color w:val="000000"/>
        </w:rPr>
        <w:t>Overall, there was a strong upward trend in the number of books read by men. Although women read more books than men in 2011, their reading fell to below the level of men in 2014.</w:t>
      </w:r>
      <w:r w:rsidR="00804E6D" w:rsidRPr="0018428B">
        <w:rPr>
          <w:color w:val="000000"/>
        </w:rPr>
        <w:t xml:space="preserve"> 13</w:t>
      </w:r>
    </w:p>
    <w:p w:rsidR="00C36068" w:rsidRPr="0018428B" w:rsidRDefault="00C36068" w:rsidP="007818B8">
      <w:pPr>
        <w:pStyle w:val="NormalWeb"/>
        <w:spacing w:before="0" w:beforeAutospacing="0" w:after="0" w:afterAutospacing="0"/>
      </w:pPr>
      <w:r w:rsidRPr="0018428B">
        <w:t>(162 words)</w:t>
      </w:r>
    </w:p>
    <w:p w:rsidR="004E05D1" w:rsidRPr="0018428B" w:rsidRDefault="004E05D1" w:rsidP="007818B8">
      <w:pPr>
        <w:pStyle w:val="NormalWeb"/>
        <w:spacing w:before="0" w:beforeAutospacing="0" w:after="0" w:afterAutospacing="0"/>
        <w:jc w:val="center"/>
        <w:rPr>
          <w:color w:val="000000"/>
        </w:rPr>
      </w:pPr>
    </w:p>
    <w:p w:rsidR="007818B8" w:rsidRPr="0018428B" w:rsidRDefault="007818B8" w:rsidP="007818B8">
      <w:pPr>
        <w:pStyle w:val="NormalWeb"/>
        <w:spacing w:before="0" w:beforeAutospacing="0" w:after="0" w:afterAutospacing="0"/>
        <w:jc w:val="center"/>
        <w:rPr>
          <w:color w:val="000000"/>
        </w:rPr>
      </w:pPr>
    </w:p>
    <w:p w:rsidR="007818B8" w:rsidRPr="0018428B" w:rsidRDefault="007818B8" w:rsidP="007818B8">
      <w:pPr>
        <w:pStyle w:val="NormalWeb"/>
        <w:spacing w:before="0" w:beforeAutospacing="0" w:after="0" w:afterAutospacing="0"/>
        <w:jc w:val="center"/>
        <w:rPr>
          <w:color w:val="000000"/>
        </w:rPr>
      </w:pPr>
    </w:p>
    <w:p w:rsidR="007818B8" w:rsidRPr="0018428B" w:rsidRDefault="007818B8"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4F7750" w:rsidRPr="0018428B" w:rsidRDefault="004F7750" w:rsidP="007818B8">
      <w:pPr>
        <w:pStyle w:val="NormalWeb"/>
        <w:spacing w:before="0" w:beforeAutospacing="0" w:after="0" w:afterAutospacing="0"/>
        <w:jc w:val="center"/>
        <w:rPr>
          <w:color w:val="000000"/>
        </w:rPr>
      </w:pPr>
    </w:p>
    <w:p w:rsidR="00C00AD5" w:rsidRPr="0018428B" w:rsidRDefault="00C00AD5" w:rsidP="007818B8">
      <w:pPr>
        <w:pStyle w:val="NormalWeb"/>
        <w:spacing w:before="0" w:beforeAutospacing="0" w:after="0" w:afterAutospacing="0"/>
        <w:rPr>
          <w:color w:val="000000"/>
        </w:rPr>
      </w:pPr>
      <w:r w:rsidRPr="0018428B">
        <w:rPr>
          <w:color w:val="000000"/>
        </w:rPr>
        <w:t>You should spend about 20 minutes on this task.</w:t>
      </w:r>
    </w:p>
    <w:p w:rsidR="00C00AD5" w:rsidRPr="0018428B" w:rsidRDefault="00C00AD5" w:rsidP="007818B8">
      <w:pPr>
        <w:pStyle w:val="NormalWeb"/>
        <w:spacing w:before="0" w:beforeAutospacing="0" w:after="0" w:afterAutospacing="0"/>
        <w:rPr>
          <w:b/>
          <w:color w:val="000000"/>
        </w:rPr>
      </w:pPr>
      <w:r w:rsidRPr="0018428B">
        <w:rPr>
          <w:rStyle w:val="Strong"/>
          <w:color w:val="000000"/>
        </w:rPr>
        <w:t>The diagrams below show the changes that have taken place at Queen Mary Hospital since its construction in 1960.</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C00AD5" w:rsidRPr="0018428B" w:rsidRDefault="00C00AD5" w:rsidP="007818B8">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pStyle w:val="NormalWeb"/>
        <w:spacing w:before="0" w:beforeAutospacing="0" w:after="0" w:afterAutospacing="0"/>
        <w:rPr>
          <w:color w:val="000000"/>
        </w:rPr>
      </w:pPr>
    </w:p>
    <w:p w:rsidR="00C00AD5" w:rsidRPr="0018428B" w:rsidRDefault="00C00AD5" w:rsidP="007818B8">
      <w:pPr>
        <w:pStyle w:val="NormalWeb"/>
        <w:spacing w:before="0" w:beforeAutospacing="0" w:after="0" w:afterAutospacing="0"/>
        <w:jc w:val="center"/>
      </w:pPr>
      <w:r w:rsidRPr="0018428B">
        <w:rPr>
          <w:noProof/>
          <w:lang w:eastAsia="ja-JP"/>
        </w:rPr>
        <w:lastRenderedPageBreak/>
        <w:drawing>
          <wp:inline distT="0" distB="0" distL="0" distR="0" wp14:anchorId="61F79EFD" wp14:editId="739B48B1">
            <wp:extent cx="4761865" cy="3657600"/>
            <wp:effectExtent l="0" t="0" r="635" b="0"/>
            <wp:docPr id="6" name="Picture 6"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lts writing s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3657600"/>
                    </a:xfrm>
                    <a:prstGeom prst="rect">
                      <a:avLst/>
                    </a:prstGeom>
                    <a:noFill/>
                    <a:ln>
                      <a:noFill/>
                    </a:ln>
                  </pic:spPr>
                </pic:pic>
              </a:graphicData>
            </a:graphic>
          </wp:inline>
        </w:drawing>
      </w:r>
    </w:p>
    <w:p w:rsidR="007818B8" w:rsidRPr="0018428B" w:rsidRDefault="007818B8" w:rsidP="007818B8">
      <w:pPr>
        <w:pStyle w:val="Heading3"/>
        <w:spacing w:before="0" w:beforeAutospacing="0" w:after="0" w:afterAutospacing="0"/>
        <w:rPr>
          <w:sz w:val="24"/>
          <w:szCs w:val="24"/>
        </w:rPr>
      </w:pPr>
    </w:p>
    <w:p w:rsidR="00C00AD5" w:rsidRPr="0018428B" w:rsidRDefault="00C00AD5" w:rsidP="007818B8">
      <w:pPr>
        <w:pStyle w:val="Heading3"/>
        <w:spacing w:before="0" w:beforeAutospacing="0" w:after="0" w:afterAutospacing="0"/>
        <w:rPr>
          <w:sz w:val="24"/>
          <w:szCs w:val="24"/>
        </w:rPr>
      </w:pPr>
      <w:r w:rsidRPr="0018428B">
        <w:rPr>
          <w:sz w:val="24"/>
          <w:szCs w:val="24"/>
        </w:rPr>
        <w:t>Model answer</w:t>
      </w:r>
    </w:p>
    <w:p w:rsidR="00C00AD5" w:rsidRPr="0018428B" w:rsidRDefault="00C00AD5" w:rsidP="007818B8">
      <w:pPr>
        <w:pStyle w:val="NormalWeb"/>
        <w:spacing w:before="0" w:beforeAutospacing="0" w:after="0" w:afterAutospacing="0"/>
        <w:rPr>
          <w:color w:val="000000"/>
        </w:rPr>
      </w:pPr>
      <w:r w:rsidRPr="0018428B">
        <w:rPr>
          <w:color w:val="000000"/>
        </w:rPr>
        <w:t>The diagrams show Queen Mary Hospital at three different stages in its development: 1960, 1980 and 2000.</w:t>
      </w:r>
    </w:p>
    <w:p w:rsidR="007818B8" w:rsidRPr="0018428B" w:rsidRDefault="007818B8" w:rsidP="007818B8">
      <w:pPr>
        <w:pStyle w:val="NormalWeb"/>
        <w:spacing w:before="0" w:beforeAutospacing="0" w:after="0" w:afterAutospacing="0"/>
        <w:rPr>
          <w:color w:val="000000"/>
        </w:rPr>
      </w:pPr>
    </w:p>
    <w:p w:rsidR="00C00AD5" w:rsidRPr="0018428B" w:rsidRDefault="00C00AD5" w:rsidP="007818B8">
      <w:pPr>
        <w:pStyle w:val="NormalWeb"/>
        <w:spacing w:before="0" w:beforeAutospacing="0" w:after="0" w:afterAutospacing="0"/>
        <w:rPr>
          <w:color w:val="000000"/>
        </w:rPr>
      </w:pPr>
      <w:r w:rsidRPr="0018428B">
        <w:rPr>
          <w:color w:val="000000"/>
        </w:rPr>
        <w:t xml:space="preserve">In 1960, the hospital was built close to a main road and next to a shopping </w:t>
      </w:r>
      <w:proofErr w:type="spellStart"/>
      <w:r w:rsidRPr="0018428B">
        <w:rPr>
          <w:color w:val="000000"/>
        </w:rPr>
        <w:t>centre</w:t>
      </w:r>
      <w:proofErr w:type="spellEnd"/>
      <w:r w:rsidRPr="0018428B">
        <w:rPr>
          <w:color w:val="000000"/>
        </w:rPr>
        <w:t xml:space="preserve">. A large area behind the hospital was turned into a car park, while the area behind the shopping </w:t>
      </w:r>
      <w:proofErr w:type="spellStart"/>
      <w:r w:rsidRPr="0018428B">
        <w:rPr>
          <w:color w:val="000000"/>
        </w:rPr>
        <w:t>centre</w:t>
      </w:r>
      <w:proofErr w:type="spellEnd"/>
      <w:r w:rsidRPr="0018428B">
        <w:rPr>
          <w:color w:val="000000"/>
        </w:rPr>
        <w:t xml:space="preserve"> was farmland.</w:t>
      </w:r>
    </w:p>
    <w:p w:rsidR="007818B8" w:rsidRPr="0018428B" w:rsidRDefault="007818B8" w:rsidP="007818B8">
      <w:pPr>
        <w:pStyle w:val="NormalWeb"/>
        <w:spacing w:before="0" w:beforeAutospacing="0" w:after="0" w:afterAutospacing="0"/>
        <w:rPr>
          <w:color w:val="000000"/>
        </w:rPr>
      </w:pPr>
    </w:p>
    <w:p w:rsidR="00C00AD5" w:rsidRPr="0018428B" w:rsidRDefault="00C00AD5" w:rsidP="007818B8">
      <w:pPr>
        <w:pStyle w:val="NormalWeb"/>
        <w:spacing w:before="0" w:beforeAutospacing="0" w:after="0" w:afterAutospacing="0"/>
        <w:rPr>
          <w:color w:val="000000"/>
        </w:rPr>
      </w:pPr>
      <w:r w:rsidRPr="0018428B">
        <w:rPr>
          <w:color w:val="000000"/>
        </w:rPr>
        <w:t xml:space="preserve">By 1980, the shopping </w:t>
      </w:r>
      <w:proofErr w:type="spellStart"/>
      <w:r w:rsidRPr="0018428B">
        <w:rPr>
          <w:color w:val="000000"/>
        </w:rPr>
        <w:t>centre</w:t>
      </w:r>
      <w:proofErr w:type="spellEnd"/>
      <w:r w:rsidRPr="0018428B">
        <w:rPr>
          <w:color w:val="000000"/>
        </w:rPr>
        <w:t xml:space="preserve"> had been demolished in order to </w:t>
      </w:r>
      <w:r w:rsidRPr="0018428B">
        <w:rPr>
          <w:color w:val="FF0000"/>
        </w:rPr>
        <w:t>make way for</w:t>
      </w:r>
      <w:r w:rsidRPr="0018428B">
        <w:rPr>
          <w:color w:val="000000"/>
        </w:rPr>
        <w:t xml:space="preserve"> two additional </w:t>
      </w:r>
      <w:proofErr w:type="gramStart"/>
      <w:r w:rsidRPr="0018428B">
        <w:rPr>
          <w:color w:val="000000"/>
        </w:rPr>
        <w:t>hospital</w:t>
      </w:r>
      <w:proofErr w:type="gramEnd"/>
      <w:r w:rsidRPr="0018428B">
        <w:rPr>
          <w:color w:val="000000"/>
        </w:rPr>
        <w:t xml:space="preserve"> building which became a pharmacy and a cancer </w:t>
      </w:r>
      <w:proofErr w:type="spellStart"/>
      <w:r w:rsidRPr="0018428B">
        <w:rPr>
          <w:color w:val="000000"/>
        </w:rPr>
        <w:t>centre</w:t>
      </w:r>
      <w:proofErr w:type="spellEnd"/>
      <w:r w:rsidRPr="0018428B">
        <w:rPr>
          <w:color w:val="000000"/>
        </w:rPr>
        <w:t xml:space="preserve">. </w:t>
      </w:r>
      <w:r w:rsidRPr="0018428B">
        <w:rPr>
          <w:color w:val="FF0000"/>
        </w:rPr>
        <w:t>Furthermore</w:t>
      </w:r>
      <w:r w:rsidRPr="0018428B">
        <w:rPr>
          <w:color w:val="000000"/>
        </w:rPr>
        <w:t>, the hospital gained the farmland and converted it into a nursing school.</w:t>
      </w:r>
    </w:p>
    <w:p w:rsidR="007818B8" w:rsidRPr="0018428B" w:rsidRDefault="007818B8" w:rsidP="007818B8">
      <w:pPr>
        <w:pStyle w:val="NormalWeb"/>
        <w:spacing w:before="0" w:beforeAutospacing="0" w:after="0" w:afterAutospacing="0"/>
        <w:rPr>
          <w:color w:val="000000"/>
        </w:rPr>
      </w:pPr>
    </w:p>
    <w:p w:rsidR="00C00AD5" w:rsidRPr="0018428B" w:rsidRDefault="00C00AD5" w:rsidP="007818B8">
      <w:pPr>
        <w:pStyle w:val="NormalWeb"/>
        <w:spacing w:before="0" w:beforeAutospacing="0" w:after="0" w:afterAutospacing="0"/>
        <w:rPr>
          <w:color w:val="000000"/>
        </w:rPr>
      </w:pPr>
      <w:r w:rsidRPr="0018428B">
        <w:rPr>
          <w:color w:val="000000"/>
        </w:rPr>
        <w:t xml:space="preserve">In 2000, the main hospital building remained unchanged but the cancer </w:t>
      </w:r>
      <w:proofErr w:type="spellStart"/>
      <w:r w:rsidRPr="0018428B">
        <w:rPr>
          <w:color w:val="000000"/>
        </w:rPr>
        <w:t>centre</w:t>
      </w:r>
      <w:proofErr w:type="spellEnd"/>
      <w:r w:rsidRPr="0018428B">
        <w:rPr>
          <w:color w:val="000000"/>
        </w:rPr>
        <w:t xml:space="preserve"> was </w:t>
      </w:r>
      <w:r w:rsidRPr="0018428B">
        <w:rPr>
          <w:color w:val="FF0000"/>
        </w:rPr>
        <w:t>extended</w:t>
      </w:r>
      <w:r w:rsidRPr="0018428B">
        <w:rPr>
          <w:color w:val="000000"/>
        </w:rPr>
        <w:t xml:space="preserve"> to cover the entire nursing school. </w:t>
      </w:r>
      <w:r w:rsidRPr="0018428B">
        <w:rPr>
          <w:color w:val="FF0000"/>
        </w:rPr>
        <w:t>As a result of</w:t>
      </w:r>
      <w:r w:rsidRPr="0018428B">
        <w:rPr>
          <w:color w:val="000000"/>
        </w:rPr>
        <w:t xml:space="preserve"> this, the original car park was divided into two </w:t>
      </w:r>
      <w:r w:rsidRPr="0018428B">
        <w:rPr>
          <w:color w:val="FF0000"/>
        </w:rPr>
        <w:t xml:space="preserve">so that </w:t>
      </w:r>
      <w:r w:rsidRPr="0018428B">
        <w:rPr>
          <w:color w:val="000000"/>
        </w:rPr>
        <w:t>it provided a smaller car park and a small nursing school.</w:t>
      </w:r>
    </w:p>
    <w:p w:rsidR="007818B8" w:rsidRPr="0018428B" w:rsidRDefault="007818B8" w:rsidP="007818B8">
      <w:pPr>
        <w:pStyle w:val="NormalWeb"/>
        <w:spacing w:before="0" w:beforeAutospacing="0" w:after="0" w:afterAutospacing="0"/>
        <w:rPr>
          <w:color w:val="000000"/>
        </w:rPr>
      </w:pPr>
    </w:p>
    <w:p w:rsidR="00C00AD5" w:rsidRPr="0018428B" w:rsidRDefault="00C00AD5" w:rsidP="007818B8">
      <w:pPr>
        <w:pStyle w:val="NormalWeb"/>
        <w:spacing w:before="0" w:beforeAutospacing="0" w:after="0" w:afterAutospacing="0"/>
        <w:rPr>
          <w:color w:val="000000"/>
        </w:rPr>
      </w:pPr>
      <w:r w:rsidRPr="0018428B">
        <w:rPr>
          <w:color w:val="000000"/>
        </w:rPr>
        <w:t xml:space="preserve">During this period, the hospital has increased </w:t>
      </w:r>
      <w:r w:rsidRPr="0018428B">
        <w:rPr>
          <w:color w:val="FF0000"/>
        </w:rPr>
        <w:t xml:space="preserve">in size </w:t>
      </w:r>
      <w:r w:rsidRPr="0018428B">
        <w:rPr>
          <w:color w:val="000000"/>
        </w:rPr>
        <w:t xml:space="preserve">and, in addition to a new nursing </w:t>
      </w:r>
      <w:proofErr w:type="gramStart"/>
      <w:r w:rsidRPr="0018428B">
        <w:rPr>
          <w:color w:val="000000"/>
        </w:rPr>
        <w:t>school,</w:t>
      </w:r>
      <w:proofErr w:type="gramEnd"/>
      <w:r w:rsidRPr="0018428B">
        <w:rPr>
          <w:color w:val="000000"/>
        </w:rPr>
        <w:t xml:space="preserve"> a cancer </w:t>
      </w:r>
      <w:proofErr w:type="spellStart"/>
      <w:r w:rsidRPr="0018428B">
        <w:rPr>
          <w:color w:val="000000"/>
        </w:rPr>
        <w:t>centre</w:t>
      </w:r>
      <w:proofErr w:type="spellEnd"/>
      <w:r w:rsidRPr="0018428B">
        <w:rPr>
          <w:color w:val="000000"/>
        </w:rPr>
        <w:t xml:space="preserve"> has been created and extended. </w:t>
      </w:r>
      <w:r w:rsidRPr="0018428B">
        <w:rPr>
          <w:color w:val="FF0000"/>
        </w:rPr>
        <w:t>Hence</w:t>
      </w:r>
      <w:r w:rsidRPr="0018428B">
        <w:rPr>
          <w:color w:val="000000"/>
        </w:rPr>
        <w:t xml:space="preserve"> the capacity of the car park has been reduced by a half.</w:t>
      </w:r>
    </w:p>
    <w:p w:rsidR="00C00AD5" w:rsidRPr="0018428B" w:rsidRDefault="00C00AD5" w:rsidP="007818B8">
      <w:pPr>
        <w:pStyle w:val="NormalWeb"/>
        <w:spacing w:before="0" w:beforeAutospacing="0" w:after="0" w:afterAutospacing="0"/>
      </w:pPr>
      <w:r w:rsidRPr="0018428B">
        <w:t>(178 words)</w:t>
      </w:r>
      <w:r w:rsidR="00804E6D" w:rsidRPr="0018428B">
        <w:t xml:space="preserve"> 14</w:t>
      </w:r>
    </w:p>
    <w:p w:rsidR="007818B8" w:rsidRPr="0018428B" w:rsidRDefault="007818B8"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p>
    <w:p w:rsidR="007818B8" w:rsidRDefault="007818B8"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Default="007E5B7B" w:rsidP="007818B8">
      <w:pPr>
        <w:pStyle w:val="NormalWeb"/>
        <w:spacing w:before="0" w:beforeAutospacing="0" w:after="0" w:afterAutospacing="0"/>
        <w:rPr>
          <w:color w:val="000000"/>
        </w:rPr>
      </w:pPr>
    </w:p>
    <w:p w:rsidR="007E5B7B" w:rsidRPr="0018428B" w:rsidRDefault="007E5B7B"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p>
    <w:p w:rsidR="00D829AF" w:rsidRPr="0018428B" w:rsidRDefault="00D829AF" w:rsidP="007818B8">
      <w:pPr>
        <w:pStyle w:val="NormalWeb"/>
        <w:spacing w:before="0" w:beforeAutospacing="0" w:after="0" w:afterAutospacing="0"/>
        <w:rPr>
          <w:color w:val="000000"/>
        </w:rPr>
      </w:pPr>
      <w:r w:rsidRPr="0018428B">
        <w:rPr>
          <w:color w:val="000000"/>
        </w:rPr>
        <w:lastRenderedPageBreak/>
        <w:t>You should spend about 20 minutes on this task.</w:t>
      </w:r>
    </w:p>
    <w:p w:rsidR="00D829AF" w:rsidRPr="0018428B" w:rsidRDefault="00D829AF" w:rsidP="007818B8">
      <w:pPr>
        <w:pStyle w:val="NormalWeb"/>
        <w:spacing w:before="0" w:beforeAutospacing="0" w:after="0" w:afterAutospacing="0"/>
        <w:rPr>
          <w:b/>
          <w:color w:val="000000"/>
        </w:rPr>
      </w:pPr>
      <w:r w:rsidRPr="0018428B">
        <w:rPr>
          <w:rStyle w:val="Strong"/>
          <w:color w:val="000000"/>
        </w:rPr>
        <w:t>The line graph below shows the percentage of tourists to England who visited four different attractions in Brighton.</w:t>
      </w:r>
      <w:r w:rsidRPr="0018428B">
        <w:rPr>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D829AF" w:rsidRPr="0018428B" w:rsidRDefault="00D829AF" w:rsidP="007818B8">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pStyle w:val="NormalWeb"/>
        <w:spacing w:before="0" w:beforeAutospacing="0" w:after="0" w:afterAutospacing="0"/>
        <w:rPr>
          <w:color w:val="000000"/>
        </w:rPr>
      </w:pPr>
    </w:p>
    <w:p w:rsidR="00D829AF" w:rsidRPr="0018428B" w:rsidRDefault="00D829AF" w:rsidP="007818B8">
      <w:pPr>
        <w:pStyle w:val="NormalWeb"/>
        <w:spacing w:before="0" w:beforeAutospacing="0" w:after="0" w:afterAutospacing="0"/>
        <w:jc w:val="center"/>
      </w:pPr>
      <w:r w:rsidRPr="0018428B">
        <w:rPr>
          <w:noProof/>
          <w:lang w:eastAsia="ja-JP"/>
        </w:rPr>
        <w:drawing>
          <wp:inline distT="0" distB="0" distL="0" distR="0" wp14:anchorId="2740A703" wp14:editId="7653E98A">
            <wp:extent cx="4133088" cy="2973936"/>
            <wp:effectExtent l="0" t="0" r="1270" b="0"/>
            <wp:docPr id="10" name="Picture 10"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 writing s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648" cy="2974339"/>
                    </a:xfrm>
                    <a:prstGeom prst="rect">
                      <a:avLst/>
                    </a:prstGeom>
                    <a:noFill/>
                    <a:ln>
                      <a:noFill/>
                    </a:ln>
                  </pic:spPr>
                </pic:pic>
              </a:graphicData>
            </a:graphic>
          </wp:inline>
        </w:drawing>
      </w:r>
    </w:p>
    <w:p w:rsidR="007818B8" w:rsidRPr="0018428B" w:rsidRDefault="007818B8" w:rsidP="007818B8">
      <w:pPr>
        <w:pStyle w:val="Heading3"/>
        <w:spacing w:before="0" w:beforeAutospacing="0" w:after="0" w:afterAutospacing="0"/>
        <w:rPr>
          <w:sz w:val="24"/>
          <w:szCs w:val="24"/>
        </w:rPr>
      </w:pPr>
    </w:p>
    <w:p w:rsidR="00D829AF" w:rsidRPr="0018428B" w:rsidRDefault="00D829AF" w:rsidP="007818B8">
      <w:pPr>
        <w:pStyle w:val="Heading3"/>
        <w:spacing w:before="0" w:beforeAutospacing="0" w:after="0" w:afterAutospacing="0"/>
        <w:rPr>
          <w:sz w:val="24"/>
          <w:szCs w:val="24"/>
        </w:rPr>
      </w:pPr>
      <w:r w:rsidRPr="0018428B">
        <w:rPr>
          <w:sz w:val="24"/>
          <w:szCs w:val="24"/>
        </w:rPr>
        <w:t>Model answer</w:t>
      </w:r>
    </w:p>
    <w:p w:rsidR="00D829AF" w:rsidRPr="0018428B" w:rsidRDefault="00D829AF" w:rsidP="00FC0F16">
      <w:pPr>
        <w:pStyle w:val="NormalWeb"/>
        <w:spacing w:before="0" w:beforeAutospacing="0" w:after="0" w:afterAutospacing="0"/>
        <w:jc w:val="both"/>
        <w:rPr>
          <w:color w:val="000000"/>
        </w:rPr>
      </w:pPr>
      <w:r w:rsidRPr="0018428B">
        <w:rPr>
          <w:color w:val="000000"/>
        </w:rPr>
        <w:t xml:space="preserve">The line graph shows the percentage of tourists to England who visited certain Brighton attractions between 1980 and 2010. We can see that in 1980 and in 2010 the </w:t>
      </w:r>
      <w:proofErr w:type="spellStart"/>
      <w:r w:rsidRPr="0018428B">
        <w:rPr>
          <w:color w:val="000000"/>
        </w:rPr>
        <w:t>favourite</w:t>
      </w:r>
      <w:proofErr w:type="spellEnd"/>
      <w:r w:rsidRPr="0018428B">
        <w:rPr>
          <w:color w:val="000000"/>
        </w:rPr>
        <w:t xml:space="preserve"> attractions were the pavilion and the festival. In 1980 the </w:t>
      </w:r>
      <w:r w:rsidRPr="0018428B">
        <w:rPr>
          <w:color w:val="FF0000"/>
        </w:rPr>
        <w:t>least</w:t>
      </w:r>
      <w:r w:rsidRPr="0018428B">
        <w:rPr>
          <w:color w:val="000000"/>
        </w:rPr>
        <w:t xml:space="preserve"> popular attraction was the pier but in 2010 this changed and the art gallery was the </w:t>
      </w:r>
      <w:r w:rsidRPr="0018428B">
        <w:rPr>
          <w:color w:val="FF0000"/>
        </w:rPr>
        <w:t>least</w:t>
      </w:r>
      <w:r w:rsidRPr="0018428B">
        <w:rPr>
          <w:color w:val="000000"/>
        </w:rPr>
        <w:t xml:space="preserve"> popular.</w:t>
      </w:r>
    </w:p>
    <w:p w:rsidR="007818B8" w:rsidRPr="0018428B" w:rsidRDefault="007818B8" w:rsidP="00FC0F16">
      <w:pPr>
        <w:pStyle w:val="NormalWeb"/>
        <w:spacing w:before="0" w:beforeAutospacing="0" w:after="0" w:afterAutospacing="0"/>
        <w:jc w:val="both"/>
        <w:rPr>
          <w:color w:val="000000"/>
        </w:rPr>
      </w:pPr>
    </w:p>
    <w:p w:rsidR="00D829AF" w:rsidRPr="0018428B" w:rsidRDefault="00D829AF" w:rsidP="00FC0F16">
      <w:pPr>
        <w:pStyle w:val="NormalWeb"/>
        <w:spacing w:before="0" w:beforeAutospacing="0" w:after="0" w:afterAutospacing="0"/>
        <w:jc w:val="both"/>
        <w:rPr>
          <w:color w:val="000000"/>
        </w:rPr>
      </w:pPr>
      <w:r w:rsidRPr="0018428B">
        <w:rPr>
          <w:color w:val="000000"/>
        </w:rPr>
        <w:t xml:space="preserve">During the 1980s and 1990s there was a </w:t>
      </w:r>
      <w:r w:rsidRPr="0018428B">
        <w:rPr>
          <w:color w:val="FF0000"/>
        </w:rPr>
        <w:t>sharp increase</w:t>
      </w:r>
      <w:r w:rsidRPr="0018428B">
        <w:rPr>
          <w:color w:val="000000"/>
        </w:rPr>
        <w:t xml:space="preserve"> in visitors to the pavilion from 28% to 48% and then the percentage gradually went down to 31% in 2010. The trend for the art gallery was similar to the pavilion. Visitors increased rapidly from 22% to 37% from 1980 to 1985 then gradually decreased to less than 10% over the next twenty-five years. The number of tourists who visited the Brighton Festival fluctuated slightly but in general remained steady at about 25%. Visitors to the pier also fluctuated from 1980 to 2000 then rose significantly from 12% to 22% between 2000 and 2010.</w:t>
      </w:r>
      <w:r w:rsidR="00804E6D" w:rsidRPr="0018428B">
        <w:rPr>
          <w:color w:val="000000"/>
        </w:rPr>
        <w:t xml:space="preserve"> 15</w:t>
      </w:r>
    </w:p>
    <w:p w:rsidR="00D829AF" w:rsidRPr="0018428B" w:rsidRDefault="00D829AF" w:rsidP="007818B8">
      <w:pPr>
        <w:pStyle w:val="NormalWeb"/>
        <w:spacing w:before="0" w:beforeAutospacing="0" w:after="0" w:afterAutospacing="0"/>
      </w:pPr>
      <w:r w:rsidRPr="0018428B">
        <w:t>(163 words)</w:t>
      </w:r>
    </w:p>
    <w:p w:rsidR="00D829AF" w:rsidRPr="0018428B" w:rsidRDefault="00D829AF" w:rsidP="007818B8">
      <w:pPr>
        <w:pStyle w:val="NormalWeb"/>
        <w:spacing w:before="0" w:beforeAutospacing="0" w:after="0" w:afterAutospacing="0"/>
      </w:pPr>
    </w:p>
    <w:p w:rsidR="00D829AF" w:rsidRPr="0018428B" w:rsidRDefault="00D829AF" w:rsidP="007818B8">
      <w:pPr>
        <w:pStyle w:val="NormalWeb"/>
        <w:spacing w:before="0" w:beforeAutospacing="0" w:after="0" w:afterAutospacing="0"/>
      </w:pPr>
    </w:p>
    <w:p w:rsidR="007818B8" w:rsidRPr="0018428B" w:rsidRDefault="007818B8"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7D323D" w:rsidRPr="0018428B" w:rsidRDefault="007D323D" w:rsidP="007818B8">
      <w:pPr>
        <w:spacing w:after="0" w:line="240" w:lineRule="auto"/>
        <w:ind w:left="0" w:firstLine="0"/>
        <w:jc w:val="left"/>
        <w:rPr>
          <w:rFonts w:eastAsia="Times New Roman"/>
          <w:color w:val="000000"/>
        </w:rPr>
      </w:pPr>
    </w:p>
    <w:p w:rsidR="007D323D" w:rsidRPr="0018428B" w:rsidRDefault="007D323D" w:rsidP="007818B8">
      <w:pPr>
        <w:spacing w:after="0" w:line="240" w:lineRule="auto"/>
        <w:ind w:left="0" w:firstLine="0"/>
        <w:jc w:val="left"/>
        <w:rPr>
          <w:rFonts w:eastAsia="Times New Roman"/>
          <w:color w:val="000000"/>
        </w:rPr>
      </w:pPr>
    </w:p>
    <w:p w:rsidR="007D323D" w:rsidRPr="0018428B" w:rsidRDefault="007D323D" w:rsidP="007818B8">
      <w:pPr>
        <w:spacing w:after="0" w:line="240" w:lineRule="auto"/>
        <w:ind w:left="0" w:firstLine="0"/>
        <w:jc w:val="left"/>
        <w:rPr>
          <w:rFonts w:eastAsia="Times New Roman"/>
          <w:color w:val="000000"/>
        </w:rPr>
      </w:pPr>
    </w:p>
    <w:p w:rsidR="007D323D" w:rsidRPr="0018428B" w:rsidRDefault="007D323D" w:rsidP="007818B8">
      <w:pPr>
        <w:spacing w:after="0" w:line="240" w:lineRule="auto"/>
        <w:ind w:left="0" w:firstLine="0"/>
        <w:jc w:val="left"/>
        <w:rPr>
          <w:rFonts w:eastAsia="Times New Roman"/>
          <w:color w:val="000000"/>
        </w:rPr>
      </w:pPr>
    </w:p>
    <w:p w:rsidR="007818B8" w:rsidRPr="0018428B" w:rsidRDefault="007818B8" w:rsidP="007818B8">
      <w:pPr>
        <w:spacing w:after="0" w:line="240" w:lineRule="auto"/>
        <w:ind w:left="0" w:firstLine="0"/>
        <w:jc w:val="left"/>
        <w:rPr>
          <w:rFonts w:eastAsia="Times New Roman"/>
          <w:color w:val="000000"/>
        </w:rPr>
      </w:pPr>
    </w:p>
    <w:p w:rsidR="00E40BDF" w:rsidRPr="0018428B" w:rsidRDefault="00E40BDF" w:rsidP="007818B8">
      <w:pPr>
        <w:spacing w:after="0" w:line="240" w:lineRule="auto"/>
        <w:ind w:left="0" w:firstLine="0"/>
        <w:jc w:val="left"/>
        <w:rPr>
          <w:rFonts w:eastAsia="Times New Roman"/>
          <w:color w:val="000000"/>
        </w:rPr>
      </w:pPr>
      <w:r w:rsidRPr="0018428B">
        <w:rPr>
          <w:rFonts w:eastAsia="Times New Roman"/>
          <w:color w:val="000000"/>
        </w:rPr>
        <w:lastRenderedPageBreak/>
        <w:t>You should spend about 20 minutes on this task.</w:t>
      </w:r>
    </w:p>
    <w:p w:rsidR="00E40BDF" w:rsidRPr="0018428B" w:rsidRDefault="00E40BDF" w:rsidP="007818B8">
      <w:pPr>
        <w:spacing w:after="0" w:line="240" w:lineRule="auto"/>
        <w:ind w:left="0" w:firstLine="0"/>
        <w:jc w:val="left"/>
        <w:rPr>
          <w:rFonts w:eastAsia="Times New Roman"/>
          <w:color w:val="000000"/>
        </w:rPr>
      </w:pPr>
      <w:r w:rsidRPr="0018428B">
        <w:rPr>
          <w:rFonts w:eastAsia="Times New Roman"/>
          <w:b/>
          <w:bCs/>
          <w:color w:val="000000"/>
        </w:rPr>
        <w:t>The diagram below shows the production of electricity using a system called Ocean Thermal Energy Conversion (OTEC).</w:t>
      </w:r>
      <w:r w:rsidRPr="0018428B">
        <w:rPr>
          <w:rFonts w:eastAsia="Times New Roman"/>
          <w:b/>
          <w:bCs/>
          <w:color w:val="000000"/>
        </w:rPr>
        <w:br/>
      </w:r>
      <w:r w:rsidRPr="0018428B">
        <w:rPr>
          <w:rFonts w:eastAsia="Times New Roman"/>
          <w:b/>
          <w:bCs/>
          <w:color w:val="000000"/>
        </w:rPr>
        <w:br/>
      </w:r>
      <w:r w:rsidRPr="0018428B">
        <w:rPr>
          <w:rFonts w:eastAsia="Times New Roman"/>
          <w:bCs/>
          <w:color w:val="000000"/>
        </w:rPr>
        <w:t>Write a report for a university lecturer describing the information below.</w:t>
      </w:r>
    </w:p>
    <w:p w:rsidR="007818B8" w:rsidRPr="0018428B" w:rsidRDefault="00E40BDF" w:rsidP="007818B8">
      <w:pPr>
        <w:spacing w:after="0" w:line="240" w:lineRule="auto"/>
        <w:ind w:left="0" w:firstLine="0"/>
        <w:jc w:val="left"/>
        <w:rPr>
          <w:rFonts w:eastAsia="Times New Roman"/>
          <w:color w:val="000000"/>
        </w:rPr>
      </w:pPr>
      <w:r w:rsidRPr="0018428B">
        <w:rPr>
          <w:rFonts w:eastAsia="Times New Roman"/>
          <w:color w:val="000000"/>
        </w:rPr>
        <w:t>Write at least 150 words.</w:t>
      </w:r>
    </w:p>
    <w:p w:rsidR="00E40BDF" w:rsidRPr="0018428B" w:rsidRDefault="00E40BDF" w:rsidP="007818B8">
      <w:pPr>
        <w:spacing w:after="0" w:line="240" w:lineRule="auto"/>
        <w:ind w:left="0" w:firstLine="0"/>
        <w:jc w:val="center"/>
        <w:rPr>
          <w:rFonts w:eastAsia="Times New Roman"/>
        </w:rPr>
      </w:pPr>
      <w:r w:rsidRPr="0018428B">
        <w:rPr>
          <w:rFonts w:eastAsia="Times New Roman"/>
          <w:noProof/>
          <w:lang w:eastAsia="ja-JP"/>
        </w:rPr>
        <w:drawing>
          <wp:inline distT="0" distB="0" distL="0" distR="0" wp14:anchorId="0C334FF8" wp14:editId="278F81BC">
            <wp:extent cx="3108960" cy="3796875"/>
            <wp:effectExtent l="0" t="0" r="0" b="0"/>
            <wp:docPr id="15" name="Picture 15" descr="IELTS Writing Task 1 -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ELTS Writing Task 1 -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125" cy="3804404"/>
                    </a:xfrm>
                    <a:prstGeom prst="rect">
                      <a:avLst/>
                    </a:prstGeom>
                    <a:noFill/>
                    <a:ln>
                      <a:noFill/>
                    </a:ln>
                  </pic:spPr>
                </pic:pic>
              </a:graphicData>
            </a:graphic>
          </wp:inline>
        </w:drawing>
      </w:r>
      <w:r w:rsidRPr="0018428B">
        <w:rPr>
          <w:rFonts w:eastAsia="Times New Roman"/>
        </w:rPr>
        <w:br/>
      </w:r>
      <w:r w:rsidRPr="0018428B">
        <w:rPr>
          <w:rFonts w:eastAsia="Times New Roman"/>
        </w:rPr>
        <w:br/>
      </w:r>
      <w:r w:rsidRPr="0018428B">
        <w:rPr>
          <w:rFonts w:eastAsia="Times New Roman"/>
          <w:b/>
          <w:bCs/>
          <w:color w:val="000000"/>
        </w:rPr>
        <w:t>How Ocean Thermal Energy Conversion (OTEC) works</w:t>
      </w:r>
      <w:r w:rsidRPr="0018428B">
        <w:rPr>
          <w:rFonts w:eastAsia="Times New Roman"/>
        </w:rPr>
        <w:br/>
      </w:r>
      <w:r w:rsidRPr="0018428B">
        <w:rPr>
          <w:rFonts w:eastAsia="Times New Roman"/>
          <w:color w:val="808080"/>
        </w:rPr>
        <w:t>Source: Daily Telegraph - 8th Jan 2008</w:t>
      </w:r>
    </w:p>
    <w:p w:rsidR="00E40BDF" w:rsidRPr="0018428B" w:rsidRDefault="00E40BDF" w:rsidP="007818B8">
      <w:pPr>
        <w:spacing w:after="0" w:line="240" w:lineRule="auto"/>
        <w:ind w:left="0" w:firstLine="0"/>
        <w:jc w:val="left"/>
        <w:rPr>
          <w:rFonts w:eastAsia="Times New Roman"/>
        </w:rPr>
      </w:pPr>
    </w:p>
    <w:p w:rsidR="00E40BDF" w:rsidRPr="0018428B" w:rsidRDefault="00E40BDF" w:rsidP="007818B8">
      <w:pPr>
        <w:spacing w:after="0" w:line="240" w:lineRule="auto"/>
        <w:ind w:left="0" w:firstLine="0"/>
        <w:jc w:val="left"/>
        <w:outlineLvl w:val="2"/>
        <w:rPr>
          <w:rFonts w:eastAsia="Times New Roman"/>
          <w:b/>
          <w:bCs/>
        </w:rPr>
      </w:pPr>
      <w:r w:rsidRPr="0018428B">
        <w:rPr>
          <w:rFonts w:eastAsia="Times New Roman"/>
          <w:b/>
          <w:bCs/>
        </w:rPr>
        <w:t>Model answer</w:t>
      </w:r>
    </w:p>
    <w:p w:rsidR="00E40BDF" w:rsidRPr="0018428B" w:rsidRDefault="00E40BDF" w:rsidP="007818B8">
      <w:pPr>
        <w:spacing w:after="0" w:line="240" w:lineRule="auto"/>
        <w:ind w:left="0" w:firstLine="0"/>
        <w:rPr>
          <w:rFonts w:eastAsia="Times New Roman"/>
          <w:color w:val="000000"/>
        </w:rPr>
      </w:pPr>
      <w:r w:rsidRPr="0018428B">
        <w:rPr>
          <w:rFonts w:eastAsia="Times New Roman"/>
          <w:color w:val="000000"/>
        </w:rPr>
        <w:t xml:space="preserve">Ocean thermal energy conversion (OTEC) is a </w:t>
      </w:r>
      <w:r w:rsidRPr="0018428B">
        <w:rPr>
          <w:rFonts w:eastAsia="Times New Roman"/>
          <w:color w:val="FF0000"/>
        </w:rPr>
        <w:t>system</w:t>
      </w:r>
      <w:r w:rsidRPr="0018428B">
        <w:rPr>
          <w:rFonts w:eastAsia="Times New Roman"/>
          <w:color w:val="000000"/>
        </w:rPr>
        <w:t xml:space="preserve"> that converts heat energy into the electric power using the temperature difference between surface seawater, which can be up to 29 degrees Celsius, and deep seawater, which is only 5 degrees Celsius.</w:t>
      </w:r>
    </w:p>
    <w:p w:rsidR="007818B8" w:rsidRPr="0018428B" w:rsidRDefault="007818B8" w:rsidP="007818B8">
      <w:pPr>
        <w:spacing w:after="0" w:line="240" w:lineRule="auto"/>
        <w:ind w:left="0" w:firstLine="0"/>
        <w:rPr>
          <w:rFonts w:eastAsia="Times New Roman"/>
          <w:color w:val="000000"/>
        </w:rPr>
      </w:pPr>
    </w:p>
    <w:p w:rsidR="00E40BDF" w:rsidRPr="0018428B" w:rsidRDefault="00E40BDF" w:rsidP="007818B8">
      <w:pPr>
        <w:spacing w:after="0" w:line="240" w:lineRule="auto"/>
        <w:ind w:left="0" w:firstLine="0"/>
        <w:rPr>
          <w:rFonts w:eastAsia="Times New Roman"/>
          <w:color w:val="000000"/>
        </w:rPr>
      </w:pPr>
      <w:r w:rsidRPr="0018428B">
        <w:rPr>
          <w:rFonts w:eastAsia="Times New Roman"/>
          <w:color w:val="000000"/>
        </w:rPr>
        <w:t xml:space="preserve">The main </w:t>
      </w:r>
      <w:r w:rsidRPr="0018428B">
        <w:rPr>
          <w:rFonts w:eastAsia="Times New Roman"/>
          <w:color w:val="FF0000"/>
        </w:rPr>
        <w:t>components</w:t>
      </w:r>
      <w:r w:rsidRPr="0018428B">
        <w:rPr>
          <w:rFonts w:eastAsia="Times New Roman"/>
          <w:color w:val="000000"/>
        </w:rPr>
        <w:t xml:space="preserve"> of the system are an evacuated evaporation chamber, a turbine and a condensing chamber. The solar energy of the sun heats up the surface water and this warm water is introduced into the evacuated evaporation chamber, where it boils. As it boils, salt is deposited and water </w:t>
      </w:r>
      <w:proofErr w:type="spellStart"/>
      <w:r w:rsidRPr="0018428B">
        <w:rPr>
          <w:rFonts w:eastAsia="Times New Roman"/>
          <w:color w:val="000000"/>
        </w:rPr>
        <w:t>vapour</w:t>
      </w:r>
      <w:proofErr w:type="spellEnd"/>
      <w:r w:rsidRPr="0018428B">
        <w:rPr>
          <w:rFonts w:eastAsia="Times New Roman"/>
          <w:color w:val="000000"/>
        </w:rPr>
        <w:t xml:space="preserve"> is generated. This </w:t>
      </w:r>
      <w:proofErr w:type="spellStart"/>
      <w:r w:rsidRPr="0018428B">
        <w:rPr>
          <w:rFonts w:eastAsia="Times New Roman"/>
          <w:color w:val="000000"/>
        </w:rPr>
        <w:t>vapour</w:t>
      </w:r>
      <w:proofErr w:type="spellEnd"/>
      <w:r w:rsidRPr="0018428B">
        <w:rPr>
          <w:rFonts w:eastAsia="Times New Roman"/>
          <w:color w:val="000000"/>
        </w:rPr>
        <w:t xml:space="preserve"> then drives a turbine to generate electricity. After it </w:t>
      </w:r>
      <w:r w:rsidRPr="0018428B">
        <w:rPr>
          <w:rFonts w:eastAsia="Times New Roman"/>
          <w:color w:val="FF0000"/>
        </w:rPr>
        <w:t>powers</w:t>
      </w:r>
      <w:r w:rsidRPr="0018428B">
        <w:rPr>
          <w:rFonts w:eastAsia="Times New Roman"/>
          <w:color w:val="000000"/>
        </w:rPr>
        <w:t xml:space="preserve"> the turbine, the water </w:t>
      </w:r>
      <w:proofErr w:type="spellStart"/>
      <w:r w:rsidRPr="0018428B">
        <w:rPr>
          <w:rFonts w:eastAsia="Times New Roman"/>
          <w:color w:val="000000"/>
        </w:rPr>
        <w:t>vapour</w:t>
      </w:r>
      <w:proofErr w:type="spellEnd"/>
      <w:r w:rsidRPr="0018428B">
        <w:rPr>
          <w:rFonts w:eastAsia="Times New Roman"/>
          <w:color w:val="000000"/>
        </w:rPr>
        <w:t xml:space="preserve"> enters the condensing chamber, which is </w:t>
      </w:r>
      <w:r w:rsidRPr="0018428B">
        <w:rPr>
          <w:rFonts w:eastAsia="Times New Roman"/>
          <w:color w:val="FF0000"/>
        </w:rPr>
        <w:t>cooled</w:t>
      </w:r>
      <w:r w:rsidRPr="0018428B">
        <w:rPr>
          <w:rFonts w:eastAsia="Times New Roman"/>
          <w:color w:val="000000"/>
        </w:rPr>
        <w:t xml:space="preserve"> by the water from the depths of the ocean. The water </w:t>
      </w:r>
      <w:proofErr w:type="spellStart"/>
      <w:r w:rsidRPr="0018428B">
        <w:rPr>
          <w:rFonts w:eastAsia="Times New Roman"/>
          <w:color w:val="000000"/>
        </w:rPr>
        <w:t>vapour</w:t>
      </w:r>
      <w:proofErr w:type="spellEnd"/>
      <w:r w:rsidRPr="0018428B">
        <w:rPr>
          <w:rFonts w:eastAsia="Times New Roman"/>
          <w:color w:val="000000"/>
        </w:rPr>
        <w:t xml:space="preserve"> is condensed in this chamber, producing drinking water. Meanwhile, waste salt water is </w:t>
      </w:r>
      <w:r w:rsidRPr="0018428B">
        <w:rPr>
          <w:rFonts w:eastAsia="Times New Roman"/>
          <w:color w:val="FF0000"/>
        </w:rPr>
        <w:t>discharged</w:t>
      </w:r>
      <w:r w:rsidRPr="0018428B">
        <w:rPr>
          <w:rFonts w:eastAsia="Times New Roman"/>
          <w:color w:val="000000"/>
        </w:rPr>
        <w:t xml:space="preserve"> into the ocean and the process can be repeated.</w:t>
      </w:r>
      <w:r w:rsidR="00804E6D" w:rsidRPr="0018428B">
        <w:rPr>
          <w:rFonts w:eastAsia="Times New Roman"/>
          <w:color w:val="000000"/>
        </w:rPr>
        <w:t xml:space="preserve"> 16</w:t>
      </w:r>
    </w:p>
    <w:p w:rsidR="00E40BDF" w:rsidRPr="0018428B" w:rsidRDefault="00E40BDF" w:rsidP="007818B8">
      <w:pPr>
        <w:spacing w:after="0" w:line="240" w:lineRule="auto"/>
        <w:ind w:left="0" w:firstLine="0"/>
        <w:jc w:val="left"/>
        <w:rPr>
          <w:rFonts w:eastAsia="Times New Roman"/>
        </w:rPr>
      </w:pPr>
      <w:r w:rsidRPr="0018428B">
        <w:rPr>
          <w:rFonts w:eastAsia="Times New Roman"/>
        </w:rPr>
        <w:t>(152 words)</w:t>
      </w: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7A52EE" w:rsidRPr="0018428B" w:rsidRDefault="007A52EE" w:rsidP="007818B8">
      <w:pPr>
        <w:pStyle w:val="NormalWeb"/>
        <w:spacing w:before="0" w:beforeAutospacing="0" w:after="0" w:afterAutospacing="0"/>
        <w:rPr>
          <w:color w:val="000000"/>
        </w:rPr>
      </w:pPr>
    </w:p>
    <w:p w:rsidR="00561ABB" w:rsidRPr="0018428B" w:rsidRDefault="00561ABB" w:rsidP="007818B8">
      <w:pPr>
        <w:pStyle w:val="NormalWeb"/>
        <w:spacing w:before="0" w:beforeAutospacing="0" w:after="0" w:afterAutospacing="0"/>
        <w:rPr>
          <w:color w:val="000000"/>
        </w:rPr>
      </w:pPr>
      <w:r w:rsidRPr="0018428B">
        <w:rPr>
          <w:color w:val="000000"/>
        </w:rPr>
        <w:lastRenderedPageBreak/>
        <w:t>You should spend about 20 minutes on this task.</w:t>
      </w:r>
    </w:p>
    <w:p w:rsidR="00561ABB" w:rsidRPr="0018428B" w:rsidRDefault="00561ABB" w:rsidP="007818B8">
      <w:pPr>
        <w:pStyle w:val="NormalWeb"/>
        <w:spacing w:before="0" w:beforeAutospacing="0" w:after="0" w:afterAutospacing="0"/>
        <w:rPr>
          <w:b/>
          <w:color w:val="000000"/>
        </w:rPr>
      </w:pPr>
      <w:r w:rsidRPr="0018428B">
        <w:rPr>
          <w:rStyle w:val="Strong"/>
          <w:color w:val="000000"/>
        </w:rPr>
        <w:t>The two pie charts below show some employment patterns in Great Britain in 1992.</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561ABB" w:rsidRPr="0018428B" w:rsidRDefault="00561ABB" w:rsidP="007818B8">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pStyle w:val="NormalWeb"/>
        <w:spacing w:before="0" w:beforeAutospacing="0" w:after="0" w:afterAutospacing="0"/>
        <w:rPr>
          <w:color w:val="000000"/>
        </w:rPr>
      </w:pPr>
    </w:p>
    <w:p w:rsidR="00561ABB" w:rsidRPr="0018428B" w:rsidRDefault="00561ABB" w:rsidP="007818B8">
      <w:pPr>
        <w:pStyle w:val="NormalWeb"/>
        <w:spacing w:before="0" w:beforeAutospacing="0" w:after="0" w:afterAutospacing="0"/>
        <w:jc w:val="center"/>
        <w:rPr>
          <w:b/>
          <w:bCs/>
        </w:rPr>
      </w:pPr>
      <w:r w:rsidRPr="0018428B">
        <w:rPr>
          <w:b/>
          <w:bCs/>
        </w:rPr>
        <w:t>Employees and self-employed: by sex and occupation, 1992</w:t>
      </w:r>
      <w:r w:rsidRPr="0018428B">
        <w:rPr>
          <w:b/>
          <w:bCs/>
        </w:rPr>
        <w:br/>
      </w:r>
      <w:r w:rsidRPr="0018428B">
        <w:rPr>
          <w:b/>
          <w:bCs/>
        </w:rPr>
        <w:br/>
      </w:r>
      <w:r w:rsidRPr="0018428B">
        <w:rPr>
          <w:b/>
          <w:bCs/>
          <w:noProof/>
          <w:lang w:eastAsia="ja-JP"/>
        </w:rPr>
        <w:drawing>
          <wp:inline distT="0" distB="0" distL="0" distR="0" wp14:anchorId="4770DC51" wp14:editId="4FC0F328">
            <wp:extent cx="4756495" cy="3571336"/>
            <wp:effectExtent l="0" t="0" r="6350" b="0"/>
            <wp:docPr id="16" name="Picture 16"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elts writing s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6495" cy="3571336"/>
                    </a:xfrm>
                    <a:prstGeom prst="rect">
                      <a:avLst/>
                    </a:prstGeom>
                    <a:noFill/>
                    <a:ln>
                      <a:noFill/>
                    </a:ln>
                  </pic:spPr>
                </pic:pic>
              </a:graphicData>
            </a:graphic>
          </wp:inline>
        </w:drawing>
      </w:r>
    </w:p>
    <w:p w:rsidR="00561ABB" w:rsidRPr="0018428B" w:rsidRDefault="00561ABB" w:rsidP="007818B8">
      <w:pPr>
        <w:pStyle w:val="NormalWeb"/>
        <w:spacing w:before="0" w:beforeAutospacing="0" w:after="0" w:afterAutospacing="0"/>
      </w:pPr>
    </w:p>
    <w:p w:rsidR="00561ABB" w:rsidRPr="0018428B" w:rsidRDefault="00561ABB" w:rsidP="007818B8">
      <w:pPr>
        <w:pStyle w:val="NormalWeb"/>
        <w:spacing w:before="0" w:beforeAutospacing="0" w:after="0" w:afterAutospacing="0"/>
        <w:rPr>
          <w:b/>
          <w:bCs/>
        </w:rPr>
      </w:pPr>
      <w:r w:rsidRPr="0018428B">
        <w:rPr>
          <w:b/>
        </w:rPr>
        <w:t>Model answer</w:t>
      </w:r>
    </w:p>
    <w:p w:rsidR="00561ABB" w:rsidRPr="0018428B" w:rsidRDefault="00561ABB" w:rsidP="007818B8">
      <w:pPr>
        <w:pStyle w:val="NormalWeb"/>
        <w:spacing w:before="0" w:beforeAutospacing="0" w:after="0" w:afterAutospacing="0"/>
        <w:jc w:val="both"/>
        <w:rPr>
          <w:color w:val="000000"/>
        </w:rPr>
      </w:pPr>
      <w:r w:rsidRPr="0018428B">
        <w:rPr>
          <w:color w:val="000000"/>
        </w:rPr>
        <w:t xml:space="preserve">The charts provide information on the proportion of males and females in employment in 6 broad categories, divided into manual and non-manual occupations. In general, a </w:t>
      </w:r>
      <w:r w:rsidRPr="0018428B">
        <w:rPr>
          <w:color w:val="FF0000"/>
        </w:rPr>
        <w:t>greater</w:t>
      </w:r>
      <w:r w:rsidRPr="0018428B">
        <w:rPr>
          <w:color w:val="000000"/>
        </w:rPr>
        <w:t xml:space="preserve"> percentage of women work in non-manual occupations than work in manual occupations, and the </w:t>
      </w:r>
      <w:r w:rsidRPr="0018428B">
        <w:rPr>
          <w:color w:val="FF0000"/>
        </w:rPr>
        <w:t>reverse</w:t>
      </w:r>
      <w:r w:rsidRPr="0018428B">
        <w:rPr>
          <w:color w:val="000000"/>
        </w:rPr>
        <w:t xml:space="preserve"> is true for men.</w:t>
      </w:r>
    </w:p>
    <w:p w:rsidR="00785DB7" w:rsidRPr="0018428B" w:rsidRDefault="00785DB7" w:rsidP="007818B8">
      <w:pPr>
        <w:pStyle w:val="NormalWeb"/>
        <w:spacing w:before="0" w:beforeAutospacing="0" w:after="0" w:afterAutospacing="0"/>
        <w:jc w:val="both"/>
        <w:rPr>
          <w:color w:val="000000"/>
        </w:rPr>
      </w:pPr>
    </w:p>
    <w:p w:rsidR="00561ABB" w:rsidRPr="0018428B" w:rsidRDefault="00561ABB" w:rsidP="007818B8">
      <w:pPr>
        <w:pStyle w:val="NormalWeb"/>
        <w:spacing w:before="0" w:beforeAutospacing="0" w:after="0" w:afterAutospacing="0"/>
        <w:jc w:val="both"/>
        <w:rPr>
          <w:color w:val="000000"/>
        </w:rPr>
      </w:pPr>
      <w:r w:rsidRPr="0018428B">
        <w:rPr>
          <w:color w:val="000000"/>
        </w:rPr>
        <w:t xml:space="preserve">In the non-manual occupations, while a greater percentage of working </w:t>
      </w:r>
      <w:r w:rsidRPr="0018428B">
        <w:rPr>
          <w:color w:val="FF0000"/>
        </w:rPr>
        <w:t>women</w:t>
      </w:r>
      <w:r w:rsidRPr="0018428B">
        <w:rPr>
          <w:color w:val="000000"/>
        </w:rPr>
        <w:t xml:space="preserve"> than men are found in </w:t>
      </w:r>
      <w:r w:rsidRPr="0018428B">
        <w:rPr>
          <w:color w:val="FF0000"/>
        </w:rPr>
        <w:t>clerical-type</w:t>
      </w:r>
      <w:r w:rsidRPr="0018428B">
        <w:rPr>
          <w:color w:val="000000"/>
        </w:rPr>
        <w:t xml:space="preserve"> positions, there </w:t>
      </w:r>
      <w:proofErr w:type="gramStart"/>
      <w:r w:rsidRPr="0018428B">
        <w:rPr>
          <w:color w:val="000000"/>
        </w:rPr>
        <w:t>is</w:t>
      </w:r>
      <w:proofErr w:type="gramEnd"/>
      <w:r w:rsidRPr="0018428B">
        <w:rPr>
          <w:color w:val="000000"/>
        </w:rPr>
        <w:t xml:space="preserve"> a smaller percentage of women than men employed in </w:t>
      </w:r>
      <w:r w:rsidRPr="0018428B">
        <w:rPr>
          <w:color w:val="FF0000"/>
        </w:rPr>
        <w:t>managerial and professional</w:t>
      </w:r>
      <w:r w:rsidRPr="0018428B">
        <w:rPr>
          <w:color w:val="000000"/>
        </w:rPr>
        <w:t xml:space="preserve"> positions. The percentage of women employed in other non-manual occupations is slightly larger than the percentage of men in these occupations.</w:t>
      </w:r>
    </w:p>
    <w:p w:rsidR="00561ABB" w:rsidRPr="0018428B" w:rsidRDefault="00561ABB" w:rsidP="007818B8">
      <w:pPr>
        <w:pStyle w:val="NormalWeb"/>
        <w:spacing w:before="0" w:beforeAutospacing="0" w:after="0" w:afterAutospacing="0"/>
        <w:jc w:val="both"/>
        <w:rPr>
          <w:color w:val="000000"/>
        </w:rPr>
      </w:pPr>
    </w:p>
    <w:p w:rsidR="00561ABB" w:rsidRPr="0018428B" w:rsidRDefault="00561ABB" w:rsidP="007818B8">
      <w:pPr>
        <w:pStyle w:val="NormalWeb"/>
        <w:spacing w:before="0" w:beforeAutospacing="0" w:after="0" w:afterAutospacing="0"/>
        <w:jc w:val="both"/>
        <w:rPr>
          <w:color w:val="000000"/>
        </w:rPr>
      </w:pPr>
      <w:r w:rsidRPr="0018428B">
        <w:rPr>
          <w:color w:val="000000"/>
        </w:rPr>
        <w:t xml:space="preserve">In manual employment, the biggest difference between the two sexes is in the employment of craft workers, where males make up 24% of the workforce and females just 3%. Furthermore, the percentage of women working as general working as general </w:t>
      </w:r>
      <w:proofErr w:type="spellStart"/>
      <w:r w:rsidRPr="0018428B">
        <w:rPr>
          <w:color w:val="000000"/>
        </w:rPr>
        <w:t>labourers</w:t>
      </w:r>
      <w:proofErr w:type="spellEnd"/>
      <w:r w:rsidRPr="0018428B">
        <w:rPr>
          <w:color w:val="000000"/>
        </w:rPr>
        <w:t xml:space="preserve"> is very small, only 1%. There is not a great deal of difference between the percentage of men doing other forms of manual work (26%) and women in other manual work (27%).</w:t>
      </w:r>
    </w:p>
    <w:p w:rsidR="00561ABB" w:rsidRPr="0018428B" w:rsidRDefault="00561ABB" w:rsidP="007818B8">
      <w:pPr>
        <w:pStyle w:val="NormalWeb"/>
        <w:spacing w:before="0" w:beforeAutospacing="0" w:after="0" w:afterAutospacing="0"/>
        <w:jc w:val="both"/>
        <w:rPr>
          <w:color w:val="000000"/>
        </w:rPr>
      </w:pPr>
    </w:p>
    <w:p w:rsidR="00561ABB" w:rsidRPr="0018428B" w:rsidRDefault="00561ABB" w:rsidP="007818B8">
      <w:pPr>
        <w:pStyle w:val="NormalWeb"/>
        <w:spacing w:before="0" w:beforeAutospacing="0" w:after="0" w:afterAutospacing="0"/>
        <w:jc w:val="both"/>
        <w:rPr>
          <w:color w:val="000000"/>
        </w:rPr>
      </w:pPr>
      <w:r w:rsidRPr="0018428B">
        <w:rPr>
          <w:color w:val="000000"/>
        </w:rPr>
        <w:t xml:space="preserve">In summary, the two charts clearly show that women do not have the </w:t>
      </w:r>
      <w:r w:rsidRPr="0018428B">
        <w:rPr>
          <w:color w:val="FF0000"/>
        </w:rPr>
        <w:t>same access</w:t>
      </w:r>
      <w:r w:rsidRPr="0018428B">
        <w:rPr>
          <w:color w:val="000000"/>
        </w:rPr>
        <w:t xml:space="preserve"> as men to certain types of employment.</w:t>
      </w:r>
      <w:r w:rsidR="00285E95" w:rsidRPr="0018428B">
        <w:rPr>
          <w:color w:val="000000"/>
        </w:rPr>
        <w:t xml:space="preserve"> </w:t>
      </w:r>
      <w:r w:rsidR="00285E95" w:rsidRPr="0018428B">
        <w:rPr>
          <w:b/>
          <w:color w:val="000000"/>
        </w:rPr>
        <w:t>17</w:t>
      </w:r>
    </w:p>
    <w:p w:rsidR="00561ABB" w:rsidRPr="0018428B" w:rsidRDefault="00561ABB" w:rsidP="007818B8">
      <w:pPr>
        <w:pStyle w:val="NormalWeb"/>
        <w:spacing w:before="0" w:beforeAutospacing="0" w:after="0" w:afterAutospacing="0"/>
        <w:jc w:val="both"/>
      </w:pPr>
      <w:r w:rsidRPr="0018428B">
        <w:t>(194 words)</w:t>
      </w:r>
    </w:p>
    <w:p w:rsidR="00C36068" w:rsidRPr="0018428B" w:rsidRDefault="00C36068" w:rsidP="007818B8">
      <w:pPr>
        <w:pStyle w:val="NormalWeb"/>
        <w:spacing w:before="0" w:beforeAutospacing="0" w:after="0" w:afterAutospacing="0"/>
        <w:jc w:val="both"/>
        <w:rPr>
          <w:color w:val="000000"/>
        </w:rPr>
      </w:pPr>
    </w:p>
    <w:p w:rsidR="00E40BDF" w:rsidRPr="0018428B" w:rsidRDefault="00E40BDF" w:rsidP="007818B8">
      <w:pPr>
        <w:pStyle w:val="NormalWeb"/>
        <w:spacing w:before="0" w:beforeAutospacing="0" w:after="0" w:afterAutospacing="0"/>
        <w:jc w:val="center"/>
        <w:rPr>
          <w:color w:val="000000"/>
        </w:rPr>
      </w:pPr>
    </w:p>
    <w:p w:rsidR="00E40BDF" w:rsidRPr="0018428B" w:rsidRDefault="00E40BDF" w:rsidP="007818B8">
      <w:pPr>
        <w:pStyle w:val="NormalWeb"/>
        <w:spacing w:before="0" w:beforeAutospacing="0" w:after="0" w:afterAutospacing="0"/>
        <w:jc w:val="center"/>
        <w:rPr>
          <w:color w:val="000000"/>
        </w:rPr>
      </w:pPr>
    </w:p>
    <w:p w:rsidR="007818B8" w:rsidRPr="0018428B" w:rsidRDefault="007818B8" w:rsidP="007818B8">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lastRenderedPageBreak/>
        <w:t>Improve your English writing skills</w:t>
      </w:r>
    </w:p>
    <w:p w:rsidR="007818B8" w:rsidRPr="0018428B" w:rsidRDefault="007818B8" w:rsidP="007818B8">
      <w:pPr>
        <w:pStyle w:val="NormalWeb"/>
        <w:spacing w:before="0" w:beforeAutospacing="0" w:after="0" w:afterAutospacing="0"/>
      </w:pPr>
      <w:r w:rsidRPr="0018428B">
        <w:t xml:space="preserve">Make sure you know how to use </w:t>
      </w:r>
      <w:r w:rsidRPr="0018428B">
        <w:rPr>
          <w:rStyle w:val="Emphasis"/>
        </w:rPr>
        <w:t>per cent</w:t>
      </w:r>
      <w:r w:rsidRPr="0018428B">
        <w:t xml:space="preserve"> and </w:t>
      </w:r>
      <w:r w:rsidRPr="0018428B">
        <w:rPr>
          <w:rStyle w:val="Emphasis"/>
        </w:rPr>
        <w:t>percentage</w:t>
      </w:r>
      <w:r w:rsidRPr="0018428B">
        <w:t>.</w:t>
      </w:r>
    </w:p>
    <w:p w:rsidR="007818B8" w:rsidRPr="0018428B" w:rsidRDefault="007818B8" w:rsidP="007818B8">
      <w:pPr>
        <w:numPr>
          <w:ilvl w:val="0"/>
          <w:numId w:val="2"/>
        </w:numPr>
        <w:spacing w:after="0" w:line="240" w:lineRule="auto"/>
        <w:jc w:val="left"/>
      </w:pPr>
      <w:proofErr w:type="gramStart"/>
      <w:r w:rsidRPr="0018428B">
        <w:rPr>
          <w:rStyle w:val="Emphasis"/>
        </w:rPr>
        <w:t>per</w:t>
      </w:r>
      <w:proofErr w:type="gramEnd"/>
      <w:r w:rsidRPr="0018428B">
        <w:rPr>
          <w:rStyle w:val="Emphasis"/>
        </w:rPr>
        <w:t xml:space="preserve"> cent</w:t>
      </w:r>
      <w:r w:rsidRPr="0018428B">
        <w:t xml:space="preserve"> comes after a number.</w:t>
      </w:r>
    </w:p>
    <w:p w:rsidR="007818B8" w:rsidRPr="0018428B" w:rsidRDefault="007818B8" w:rsidP="007818B8">
      <w:pPr>
        <w:numPr>
          <w:ilvl w:val="0"/>
          <w:numId w:val="2"/>
        </w:numPr>
        <w:spacing w:after="0" w:line="240" w:lineRule="auto"/>
        <w:jc w:val="left"/>
      </w:pPr>
      <w:proofErr w:type="gramStart"/>
      <w:r w:rsidRPr="0018428B">
        <w:rPr>
          <w:rStyle w:val="Emphasis"/>
        </w:rPr>
        <w:t>percentage</w:t>
      </w:r>
      <w:proofErr w:type="gramEnd"/>
      <w:r w:rsidRPr="0018428B">
        <w:t xml:space="preserve"> comes after words like </w:t>
      </w:r>
      <w:r w:rsidRPr="0018428B">
        <w:rPr>
          <w:rStyle w:val="Emphasis"/>
        </w:rPr>
        <w:t>the, a, this, that</w:t>
      </w:r>
      <w:r w:rsidRPr="0018428B">
        <w:t xml:space="preserve">, etc. and is often preceded by an adjective, e.g. </w:t>
      </w:r>
      <w:r w:rsidRPr="0018428B">
        <w:rPr>
          <w:rStyle w:val="Emphasis"/>
        </w:rPr>
        <w:t>A high percentage of customers…</w:t>
      </w:r>
    </w:p>
    <w:p w:rsidR="007818B8" w:rsidRPr="0018428B" w:rsidRDefault="007818B8" w:rsidP="007818B8">
      <w:pPr>
        <w:numPr>
          <w:ilvl w:val="0"/>
          <w:numId w:val="2"/>
        </w:numPr>
        <w:spacing w:after="0" w:line="240" w:lineRule="auto"/>
        <w:jc w:val="left"/>
      </w:pPr>
      <w:r w:rsidRPr="0018428B">
        <w:t xml:space="preserve">Both go with the preposition </w:t>
      </w:r>
      <w:r w:rsidRPr="0018428B">
        <w:rPr>
          <w:rStyle w:val="Emphasis"/>
        </w:rPr>
        <w:t>of</w:t>
      </w:r>
      <w:r w:rsidRPr="0018428B">
        <w:t>.</w:t>
      </w:r>
    </w:p>
    <w:p w:rsidR="007818B8" w:rsidRPr="0018428B" w:rsidRDefault="007818B8" w:rsidP="007818B8">
      <w:pPr>
        <w:pStyle w:val="NormalWeb"/>
        <w:spacing w:before="0" w:beforeAutospacing="0" w:after="0" w:afterAutospacing="0"/>
      </w:pPr>
      <w:proofErr w:type="gramStart"/>
      <w:r w:rsidRPr="0018428B">
        <w:t xml:space="preserve">When writing numbers or percentages, use words up to the number ten, e.g. </w:t>
      </w:r>
      <w:r w:rsidRPr="0018428B">
        <w:rPr>
          <w:rStyle w:val="Emphasis"/>
        </w:rPr>
        <w:t>eight per cent</w:t>
      </w:r>
      <w:r w:rsidRPr="0018428B">
        <w:t xml:space="preserve">, and then figures, e.g. </w:t>
      </w:r>
      <w:r w:rsidRPr="0018428B">
        <w:rPr>
          <w:rStyle w:val="Emphasis"/>
        </w:rPr>
        <w:t>12 percent</w:t>
      </w:r>
      <w:r w:rsidRPr="0018428B">
        <w:t>.</w:t>
      </w:r>
      <w:proofErr w:type="gramEnd"/>
      <w:r w:rsidRPr="0018428B">
        <w:t xml:space="preserve"> However, always write a number at the beginning of a sentence in words, e.g. </w:t>
      </w:r>
      <w:r w:rsidRPr="0018428B">
        <w:rPr>
          <w:rStyle w:val="Emphasis"/>
        </w:rPr>
        <w:t>Twelve per cent…</w:t>
      </w:r>
    </w:p>
    <w:p w:rsidR="00AD66D6" w:rsidRPr="0018428B" w:rsidRDefault="00AD66D6"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r w:rsidRPr="0018428B">
        <w:rPr>
          <w:color w:val="000000"/>
        </w:rPr>
        <w:t>You should spend about 20 minutes on this task.</w:t>
      </w:r>
    </w:p>
    <w:p w:rsidR="007818B8" w:rsidRPr="0018428B" w:rsidRDefault="007818B8" w:rsidP="007818B8">
      <w:pPr>
        <w:pStyle w:val="NormalWeb"/>
        <w:spacing w:before="0" w:beforeAutospacing="0" w:after="0" w:afterAutospacing="0"/>
        <w:rPr>
          <w:b/>
          <w:color w:val="000000"/>
        </w:rPr>
      </w:pPr>
      <w:r w:rsidRPr="0018428B">
        <w:rPr>
          <w:rStyle w:val="Strong"/>
          <w:color w:val="000000"/>
        </w:rPr>
        <w:t>The Table below shows the results of a survey that asked 6800 Scottish adults (aged 16 years and over) whether they had taken part in different cultural activities in the past 12 months.</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7818B8" w:rsidRPr="0018428B" w:rsidRDefault="007818B8" w:rsidP="007818B8">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spacing w:after="0" w:line="240" w:lineRule="auto"/>
      </w:pPr>
    </w:p>
    <w:tbl>
      <w:tblPr>
        <w:tblW w:w="7420" w:type="dxa"/>
        <w:tblCellSpacing w:w="15" w:type="dxa"/>
        <w:tblCellMar>
          <w:top w:w="15" w:type="dxa"/>
          <w:left w:w="15" w:type="dxa"/>
          <w:bottom w:w="15" w:type="dxa"/>
          <w:right w:w="15" w:type="dxa"/>
        </w:tblCellMar>
        <w:tblLook w:val="04A0" w:firstRow="1" w:lastRow="0" w:firstColumn="1" w:lastColumn="0" w:noHBand="0" w:noVBand="1"/>
      </w:tblPr>
      <w:tblGrid>
        <w:gridCol w:w="2356"/>
        <w:gridCol w:w="1262"/>
        <w:gridCol w:w="1262"/>
        <w:gridCol w:w="1262"/>
        <w:gridCol w:w="1278"/>
      </w:tblGrid>
      <w:tr w:rsidR="007818B8" w:rsidRPr="0018428B" w:rsidTr="00AD66D6">
        <w:trPr>
          <w:trHeight w:val="239"/>
          <w:tblCellSpacing w:w="15" w:type="dxa"/>
        </w:trPr>
        <w:tc>
          <w:tcPr>
            <w:tcW w:w="0" w:type="auto"/>
            <w:gridSpan w:val="5"/>
            <w:vAlign w:val="center"/>
            <w:hideMark/>
          </w:tcPr>
          <w:p w:rsidR="007818B8" w:rsidRPr="0018428B" w:rsidRDefault="007818B8" w:rsidP="007818B8">
            <w:pPr>
              <w:spacing w:after="0" w:line="240" w:lineRule="auto"/>
              <w:rPr>
                <w:b/>
                <w:bCs/>
                <w:color w:val="000000"/>
              </w:rPr>
            </w:pPr>
            <w:r w:rsidRPr="0018428B">
              <w:rPr>
                <w:b/>
                <w:bCs/>
                <w:color w:val="000000"/>
              </w:rPr>
              <w:t>Participation in cultural activities, by age</w:t>
            </w:r>
          </w:p>
        </w:tc>
      </w:tr>
      <w:tr w:rsidR="007818B8" w:rsidRPr="0018428B" w:rsidTr="00AD66D6">
        <w:trPr>
          <w:trHeight w:val="100"/>
          <w:tblCellSpacing w:w="15" w:type="dxa"/>
        </w:trPr>
        <w:tc>
          <w:tcPr>
            <w:tcW w:w="0" w:type="auto"/>
            <w:gridSpan w:val="5"/>
            <w:vAlign w:val="center"/>
            <w:hideMark/>
          </w:tcPr>
          <w:p w:rsidR="007818B8" w:rsidRPr="0018428B" w:rsidRDefault="007818B8" w:rsidP="007818B8">
            <w:pPr>
              <w:spacing w:after="0" w:line="240" w:lineRule="auto"/>
              <w:jc w:val="right"/>
              <w:rPr>
                <w:i/>
                <w:iCs/>
                <w:color w:val="000000"/>
              </w:rPr>
            </w:pPr>
          </w:p>
        </w:tc>
      </w:tr>
      <w:tr w:rsidR="007818B8" w:rsidRPr="0018428B" w:rsidTr="00AD66D6">
        <w:trPr>
          <w:trHeight w:val="180"/>
          <w:tblCellSpacing w:w="15" w:type="dxa"/>
        </w:trPr>
        <w:tc>
          <w:tcPr>
            <w:tcW w:w="2310" w:type="dxa"/>
            <w:vAlign w:val="center"/>
            <w:hideMark/>
          </w:tcPr>
          <w:p w:rsidR="007818B8" w:rsidRPr="0018428B" w:rsidRDefault="007818B8" w:rsidP="007818B8">
            <w:pPr>
              <w:spacing w:after="0" w:line="240" w:lineRule="auto"/>
              <w:rPr>
                <w:i/>
                <w:iCs/>
                <w:color w:val="000000"/>
              </w:rPr>
            </w:pPr>
          </w:p>
        </w:tc>
        <w:tc>
          <w:tcPr>
            <w:tcW w:w="1232" w:type="dxa"/>
            <w:vAlign w:val="center"/>
            <w:hideMark/>
          </w:tcPr>
          <w:p w:rsidR="007818B8" w:rsidRPr="0018428B" w:rsidRDefault="007818B8" w:rsidP="007818B8">
            <w:pPr>
              <w:spacing w:after="0" w:line="240" w:lineRule="auto"/>
              <w:jc w:val="right"/>
              <w:rPr>
                <w:i/>
                <w:iCs/>
                <w:color w:val="000000"/>
              </w:rPr>
            </w:pPr>
            <w:r w:rsidRPr="0018428B">
              <w:rPr>
                <w:i/>
                <w:iCs/>
                <w:color w:val="000000"/>
              </w:rPr>
              <w:t>16-24</w:t>
            </w:r>
          </w:p>
        </w:tc>
        <w:tc>
          <w:tcPr>
            <w:tcW w:w="1232" w:type="dxa"/>
            <w:vAlign w:val="center"/>
            <w:hideMark/>
          </w:tcPr>
          <w:p w:rsidR="007818B8" w:rsidRPr="0018428B" w:rsidRDefault="007818B8" w:rsidP="007818B8">
            <w:pPr>
              <w:spacing w:after="0" w:line="240" w:lineRule="auto"/>
              <w:jc w:val="right"/>
              <w:rPr>
                <w:i/>
                <w:iCs/>
                <w:color w:val="000000"/>
              </w:rPr>
            </w:pPr>
            <w:r w:rsidRPr="0018428B">
              <w:rPr>
                <w:i/>
                <w:iCs/>
                <w:color w:val="000000"/>
              </w:rPr>
              <w:t>25-44</w:t>
            </w:r>
          </w:p>
        </w:tc>
        <w:tc>
          <w:tcPr>
            <w:tcW w:w="1232" w:type="dxa"/>
            <w:vAlign w:val="center"/>
            <w:hideMark/>
          </w:tcPr>
          <w:p w:rsidR="007818B8" w:rsidRPr="0018428B" w:rsidRDefault="007818B8" w:rsidP="007818B8">
            <w:pPr>
              <w:spacing w:after="0" w:line="240" w:lineRule="auto"/>
              <w:jc w:val="right"/>
              <w:rPr>
                <w:i/>
                <w:iCs/>
                <w:color w:val="000000"/>
              </w:rPr>
            </w:pPr>
            <w:r w:rsidRPr="0018428B">
              <w:rPr>
                <w:i/>
                <w:iCs/>
                <w:color w:val="000000"/>
              </w:rPr>
              <w:t>45-74</w:t>
            </w:r>
          </w:p>
        </w:tc>
        <w:tc>
          <w:tcPr>
            <w:tcW w:w="1233" w:type="dxa"/>
            <w:vAlign w:val="center"/>
            <w:hideMark/>
          </w:tcPr>
          <w:p w:rsidR="007818B8" w:rsidRPr="0018428B" w:rsidRDefault="007818B8" w:rsidP="007818B8">
            <w:pPr>
              <w:spacing w:after="0" w:line="240" w:lineRule="auto"/>
              <w:jc w:val="right"/>
              <w:rPr>
                <w:i/>
                <w:iCs/>
                <w:color w:val="000000"/>
              </w:rPr>
            </w:pPr>
            <w:r w:rsidRPr="0018428B">
              <w:rPr>
                <w:i/>
                <w:iCs/>
                <w:color w:val="000000"/>
              </w:rPr>
              <w:t>All aged 16 and over</w:t>
            </w:r>
          </w:p>
        </w:tc>
      </w:tr>
      <w:tr w:rsidR="007818B8" w:rsidRPr="0018428B" w:rsidTr="00AD66D6">
        <w:trPr>
          <w:trHeight w:val="279"/>
          <w:tblCellSpacing w:w="15" w:type="dxa"/>
        </w:trPr>
        <w:tc>
          <w:tcPr>
            <w:tcW w:w="0" w:type="auto"/>
            <w:vAlign w:val="center"/>
            <w:hideMark/>
          </w:tcPr>
          <w:p w:rsidR="007818B8" w:rsidRPr="0018428B" w:rsidRDefault="007818B8" w:rsidP="007818B8">
            <w:pPr>
              <w:spacing w:after="0" w:line="240" w:lineRule="auto"/>
              <w:rPr>
                <w:i/>
                <w:iCs/>
                <w:color w:val="000000"/>
              </w:rPr>
            </w:pPr>
            <w:r w:rsidRPr="0018428B">
              <w:rPr>
                <w:i/>
                <w:iCs/>
                <w:color w:val="000000"/>
              </w:rPr>
              <w:t> </w:t>
            </w:r>
          </w:p>
        </w:tc>
        <w:tc>
          <w:tcPr>
            <w:tcW w:w="0" w:type="auto"/>
            <w:vAlign w:val="center"/>
            <w:hideMark/>
          </w:tcPr>
          <w:p w:rsidR="007818B8" w:rsidRPr="0018428B" w:rsidRDefault="007818B8" w:rsidP="007818B8">
            <w:pPr>
              <w:spacing w:after="0" w:line="240" w:lineRule="auto"/>
              <w:jc w:val="right"/>
              <w:rPr>
                <w:color w:val="000000"/>
              </w:rPr>
            </w:pPr>
            <w:r w:rsidRPr="0018428B">
              <w:rPr>
                <w:color w:val="000000"/>
              </w:rPr>
              <w:t>%</w:t>
            </w:r>
          </w:p>
        </w:tc>
        <w:tc>
          <w:tcPr>
            <w:tcW w:w="0" w:type="auto"/>
            <w:vAlign w:val="center"/>
            <w:hideMark/>
          </w:tcPr>
          <w:p w:rsidR="007818B8" w:rsidRPr="0018428B" w:rsidRDefault="007818B8" w:rsidP="007818B8">
            <w:pPr>
              <w:spacing w:after="0" w:line="240" w:lineRule="auto"/>
              <w:jc w:val="right"/>
              <w:rPr>
                <w:color w:val="000000"/>
              </w:rPr>
            </w:pPr>
            <w:r w:rsidRPr="0018428B">
              <w:rPr>
                <w:color w:val="000000"/>
              </w:rPr>
              <w:t>%</w:t>
            </w:r>
          </w:p>
        </w:tc>
        <w:tc>
          <w:tcPr>
            <w:tcW w:w="0" w:type="auto"/>
            <w:vAlign w:val="center"/>
            <w:hideMark/>
          </w:tcPr>
          <w:p w:rsidR="007818B8" w:rsidRPr="0018428B" w:rsidRDefault="007818B8" w:rsidP="007818B8">
            <w:pPr>
              <w:spacing w:after="0" w:line="240" w:lineRule="auto"/>
              <w:jc w:val="right"/>
              <w:rPr>
                <w:color w:val="000000"/>
              </w:rPr>
            </w:pPr>
            <w:r w:rsidRPr="0018428B">
              <w:rPr>
                <w:color w:val="000000"/>
              </w:rPr>
              <w:t>%</w:t>
            </w:r>
          </w:p>
        </w:tc>
        <w:tc>
          <w:tcPr>
            <w:tcW w:w="0" w:type="auto"/>
            <w:vAlign w:val="center"/>
            <w:hideMark/>
          </w:tcPr>
          <w:p w:rsidR="007818B8" w:rsidRPr="0018428B" w:rsidRDefault="007818B8" w:rsidP="007818B8">
            <w:pPr>
              <w:spacing w:after="0" w:line="240" w:lineRule="auto"/>
              <w:jc w:val="right"/>
              <w:rPr>
                <w:color w:val="000000"/>
              </w:rPr>
            </w:pPr>
            <w:r w:rsidRPr="0018428B">
              <w:rPr>
                <w:color w:val="000000"/>
              </w:rPr>
              <w:t>%</w:t>
            </w:r>
          </w:p>
        </w:tc>
      </w:tr>
      <w:tr w:rsidR="007818B8" w:rsidRPr="0018428B" w:rsidTr="00AD66D6">
        <w:trPr>
          <w:trHeight w:val="239"/>
          <w:tblCellSpacing w:w="15" w:type="dxa"/>
        </w:trPr>
        <w:tc>
          <w:tcPr>
            <w:tcW w:w="2310" w:type="dxa"/>
            <w:vAlign w:val="center"/>
            <w:hideMark/>
          </w:tcPr>
          <w:p w:rsidR="007818B8" w:rsidRPr="0018428B" w:rsidRDefault="007818B8" w:rsidP="007818B8">
            <w:pPr>
              <w:spacing w:after="0" w:line="240" w:lineRule="auto"/>
              <w:rPr>
                <w:color w:val="000000"/>
              </w:rPr>
            </w:pPr>
            <w:r w:rsidRPr="0018428B">
              <w:rPr>
                <w:color w:val="000000"/>
              </w:rPr>
              <w:t>Any performance*</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FF0000"/>
              </w:rPr>
              <w:t>35</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22</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17</w:t>
            </w:r>
          </w:p>
        </w:tc>
        <w:tc>
          <w:tcPr>
            <w:tcW w:w="1233" w:type="dxa"/>
            <w:vAlign w:val="center"/>
            <w:hideMark/>
          </w:tcPr>
          <w:p w:rsidR="007818B8" w:rsidRPr="0018428B" w:rsidRDefault="007818B8" w:rsidP="007818B8">
            <w:pPr>
              <w:spacing w:after="0" w:line="240" w:lineRule="auto"/>
              <w:jc w:val="right"/>
              <w:rPr>
                <w:b/>
                <w:bCs/>
                <w:color w:val="000000"/>
              </w:rPr>
            </w:pPr>
            <w:r w:rsidRPr="0018428B">
              <w:rPr>
                <w:b/>
                <w:bCs/>
                <w:color w:val="000000"/>
              </w:rPr>
              <w:t>22</w:t>
            </w:r>
          </w:p>
        </w:tc>
      </w:tr>
      <w:tr w:rsidR="007818B8" w:rsidRPr="0018428B" w:rsidTr="00AD66D6">
        <w:trPr>
          <w:trHeight w:val="239"/>
          <w:tblCellSpacing w:w="15" w:type="dxa"/>
        </w:trPr>
        <w:tc>
          <w:tcPr>
            <w:tcW w:w="2310" w:type="dxa"/>
            <w:vAlign w:val="center"/>
            <w:hideMark/>
          </w:tcPr>
          <w:p w:rsidR="007818B8" w:rsidRPr="0018428B" w:rsidRDefault="007818B8" w:rsidP="007818B8">
            <w:pPr>
              <w:spacing w:after="0" w:line="240" w:lineRule="auto"/>
              <w:rPr>
                <w:color w:val="000000"/>
              </w:rPr>
            </w:pPr>
            <w:r w:rsidRPr="0018428B">
              <w:rPr>
                <w:color w:val="000000"/>
              </w:rPr>
              <w:t>Undertaking any crafts</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11</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17</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FF0000"/>
              </w:rPr>
              <w:t>22</w:t>
            </w:r>
          </w:p>
        </w:tc>
        <w:tc>
          <w:tcPr>
            <w:tcW w:w="1233" w:type="dxa"/>
            <w:vAlign w:val="center"/>
            <w:hideMark/>
          </w:tcPr>
          <w:p w:rsidR="007818B8" w:rsidRPr="0018428B" w:rsidRDefault="007818B8" w:rsidP="007818B8">
            <w:pPr>
              <w:spacing w:after="0" w:line="240" w:lineRule="auto"/>
              <w:jc w:val="right"/>
              <w:rPr>
                <w:b/>
                <w:bCs/>
                <w:color w:val="000000"/>
              </w:rPr>
            </w:pPr>
            <w:r w:rsidRPr="0018428B">
              <w:rPr>
                <w:b/>
                <w:bCs/>
                <w:color w:val="000000"/>
              </w:rPr>
              <w:t>19</w:t>
            </w:r>
          </w:p>
        </w:tc>
      </w:tr>
      <w:tr w:rsidR="007818B8" w:rsidRPr="0018428B" w:rsidTr="00AD66D6">
        <w:trPr>
          <w:trHeight w:val="239"/>
          <w:tblCellSpacing w:w="15" w:type="dxa"/>
        </w:trPr>
        <w:tc>
          <w:tcPr>
            <w:tcW w:w="2310" w:type="dxa"/>
            <w:vAlign w:val="center"/>
            <w:hideMark/>
          </w:tcPr>
          <w:p w:rsidR="007818B8" w:rsidRPr="0018428B" w:rsidRDefault="007818B8" w:rsidP="007818B8">
            <w:pPr>
              <w:spacing w:after="0" w:line="240" w:lineRule="auto"/>
              <w:rPr>
                <w:color w:val="000000"/>
              </w:rPr>
            </w:pPr>
            <w:r w:rsidRPr="0018428B">
              <w:rPr>
                <w:color w:val="000000"/>
              </w:rPr>
              <w:t>Cultural purchases</w:t>
            </w:r>
          </w:p>
        </w:tc>
        <w:tc>
          <w:tcPr>
            <w:tcW w:w="1232" w:type="dxa"/>
            <w:tcMar>
              <w:top w:w="120"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11</w:t>
            </w:r>
          </w:p>
        </w:tc>
        <w:tc>
          <w:tcPr>
            <w:tcW w:w="1232" w:type="dxa"/>
            <w:tcMar>
              <w:top w:w="120"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17</w:t>
            </w:r>
          </w:p>
        </w:tc>
        <w:tc>
          <w:tcPr>
            <w:tcW w:w="1232" w:type="dxa"/>
            <w:tcMar>
              <w:top w:w="120"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18</w:t>
            </w:r>
          </w:p>
        </w:tc>
        <w:tc>
          <w:tcPr>
            <w:tcW w:w="1233" w:type="dxa"/>
            <w:tcMar>
              <w:top w:w="120"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16</w:t>
            </w:r>
          </w:p>
        </w:tc>
      </w:tr>
      <w:tr w:rsidR="007818B8" w:rsidRPr="0018428B" w:rsidTr="00AD66D6">
        <w:trPr>
          <w:trHeight w:val="239"/>
          <w:tblCellSpacing w:w="15" w:type="dxa"/>
        </w:trPr>
        <w:tc>
          <w:tcPr>
            <w:tcW w:w="2310" w:type="dxa"/>
            <w:vAlign w:val="center"/>
            <w:hideMark/>
          </w:tcPr>
          <w:p w:rsidR="007818B8" w:rsidRPr="0018428B" w:rsidRDefault="007818B8" w:rsidP="007818B8">
            <w:pPr>
              <w:spacing w:after="0" w:line="240" w:lineRule="auto"/>
              <w:rPr>
                <w:color w:val="000000"/>
              </w:rPr>
            </w:pPr>
            <w:r w:rsidRPr="0018428B">
              <w:rPr>
                <w:color w:val="000000"/>
              </w:rPr>
              <w:t>Any visual arts</w:t>
            </w:r>
          </w:p>
        </w:tc>
        <w:tc>
          <w:tcPr>
            <w:tcW w:w="1232" w:type="dxa"/>
            <w:tcMar>
              <w:top w:w="75"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30</w:t>
            </w:r>
          </w:p>
        </w:tc>
        <w:tc>
          <w:tcPr>
            <w:tcW w:w="1232" w:type="dxa"/>
            <w:tcMar>
              <w:top w:w="75"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16</w:t>
            </w:r>
          </w:p>
        </w:tc>
        <w:tc>
          <w:tcPr>
            <w:tcW w:w="1232" w:type="dxa"/>
            <w:tcMar>
              <w:top w:w="75"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11</w:t>
            </w:r>
          </w:p>
        </w:tc>
        <w:tc>
          <w:tcPr>
            <w:tcW w:w="1233" w:type="dxa"/>
            <w:tcMar>
              <w:top w:w="75" w:type="dxa"/>
              <w:left w:w="15" w:type="dxa"/>
              <w:bottom w:w="15" w:type="dxa"/>
              <w:right w:w="15" w:type="dxa"/>
            </w:tcMar>
            <w:vAlign w:val="center"/>
            <w:hideMark/>
          </w:tcPr>
          <w:p w:rsidR="007818B8" w:rsidRPr="0018428B" w:rsidRDefault="007818B8" w:rsidP="007818B8">
            <w:pPr>
              <w:spacing w:after="0" w:line="240" w:lineRule="auto"/>
              <w:jc w:val="right"/>
              <w:rPr>
                <w:b/>
                <w:bCs/>
                <w:color w:val="000000"/>
              </w:rPr>
            </w:pPr>
            <w:r w:rsidRPr="0018428B">
              <w:rPr>
                <w:b/>
                <w:bCs/>
                <w:color w:val="000000"/>
              </w:rPr>
              <w:t>15</w:t>
            </w:r>
          </w:p>
        </w:tc>
      </w:tr>
      <w:tr w:rsidR="007818B8" w:rsidRPr="0018428B" w:rsidTr="00AD66D6">
        <w:trPr>
          <w:trHeight w:val="239"/>
          <w:tblCellSpacing w:w="15" w:type="dxa"/>
        </w:trPr>
        <w:tc>
          <w:tcPr>
            <w:tcW w:w="2310" w:type="dxa"/>
            <w:vAlign w:val="center"/>
            <w:hideMark/>
          </w:tcPr>
          <w:p w:rsidR="007818B8" w:rsidRPr="0018428B" w:rsidRDefault="007818B8" w:rsidP="007818B8">
            <w:pPr>
              <w:spacing w:after="0" w:line="240" w:lineRule="auto"/>
              <w:rPr>
                <w:color w:val="000000"/>
              </w:rPr>
            </w:pPr>
            <w:r w:rsidRPr="0018428B">
              <w:rPr>
                <w:color w:val="000000"/>
              </w:rPr>
              <w:t>Any writing</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17</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6</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5</w:t>
            </w:r>
          </w:p>
        </w:tc>
        <w:tc>
          <w:tcPr>
            <w:tcW w:w="1233" w:type="dxa"/>
            <w:vAlign w:val="center"/>
            <w:hideMark/>
          </w:tcPr>
          <w:p w:rsidR="007818B8" w:rsidRPr="0018428B" w:rsidRDefault="007818B8" w:rsidP="007818B8">
            <w:pPr>
              <w:spacing w:after="0" w:line="240" w:lineRule="auto"/>
              <w:jc w:val="right"/>
              <w:rPr>
                <w:b/>
                <w:bCs/>
                <w:color w:val="000000"/>
              </w:rPr>
            </w:pPr>
            <w:r w:rsidRPr="0018428B">
              <w:rPr>
                <w:b/>
                <w:bCs/>
                <w:color w:val="000000"/>
              </w:rPr>
              <w:t>7</w:t>
            </w:r>
          </w:p>
        </w:tc>
      </w:tr>
      <w:tr w:rsidR="007818B8" w:rsidRPr="0018428B" w:rsidTr="00AD66D6">
        <w:trPr>
          <w:trHeight w:val="239"/>
          <w:tblCellSpacing w:w="15" w:type="dxa"/>
        </w:trPr>
        <w:tc>
          <w:tcPr>
            <w:tcW w:w="2310" w:type="dxa"/>
            <w:vAlign w:val="center"/>
            <w:hideMark/>
          </w:tcPr>
          <w:p w:rsidR="007818B8" w:rsidRPr="0018428B" w:rsidRDefault="007818B8" w:rsidP="007818B8">
            <w:pPr>
              <w:spacing w:after="0" w:line="240" w:lineRule="auto"/>
              <w:rPr>
                <w:color w:val="000000"/>
              </w:rPr>
            </w:pPr>
            <w:r w:rsidRPr="0018428B">
              <w:rPr>
                <w:color w:val="000000"/>
              </w:rPr>
              <w:t>Computer based</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10</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9</w:t>
            </w:r>
          </w:p>
        </w:tc>
        <w:tc>
          <w:tcPr>
            <w:tcW w:w="1232" w:type="dxa"/>
            <w:vAlign w:val="center"/>
            <w:hideMark/>
          </w:tcPr>
          <w:p w:rsidR="007818B8" w:rsidRPr="0018428B" w:rsidRDefault="007818B8" w:rsidP="007818B8">
            <w:pPr>
              <w:spacing w:after="0" w:line="240" w:lineRule="auto"/>
              <w:jc w:val="right"/>
              <w:rPr>
                <w:b/>
                <w:bCs/>
                <w:color w:val="000000"/>
              </w:rPr>
            </w:pPr>
            <w:r w:rsidRPr="0018428B">
              <w:rPr>
                <w:b/>
                <w:bCs/>
                <w:color w:val="000000"/>
              </w:rPr>
              <w:t>5</w:t>
            </w:r>
          </w:p>
        </w:tc>
        <w:tc>
          <w:tcPr>
            <w:tcW w:w="1233" w:type="dxa"/>
            <w:vAlign w:val="center"/>
            <w:hideMark/>
          </w:tcPr>
          <w:p w:rsidR="007818B8" w:rsidRPr="0018428B" w:rsidRDefault="007818B8" w:rsidP="007818B8">
            <w:pPr>
              <w:spacing w:after="0" w:line="240" w:lineRule="auto"/>
              <w:jc w:val="right"/>
              <w:rPr>
                <w:b/>
                <w:bCs/>
                <w:color w:val="000000"/>
              </w:rPr>
            </w:pPr>
            <w:r w:rsidRPr="0018428B">
              <w:rPr>
                <w:b/>
                <w:bCs/>
                <w:color w:val="000000"/>
              </w:rPr>
              <w:t>6</w:t>
            </w:r>
          </w:p>
        </w:tc>
      </w:tr>
      <w:tr w:rsidR="007818B8" w:rsidRPr="0018428B" w:rsidTr="00AD66D6">
        <w:trPr>
          <w:trHeight w:val="239"/>
          <w:tblCellSpacing w:w="15" w:type="dxa"/>
        </w:trPr>
        <w:tc>
          <w:tcPr>
            <w:tcW w:w="0" w:type="auto"/>
            <w:gridSpan w:val="5"/>
            <w:vAlign w:val="center"/>
            <w:hideMark/>
          </w:tcPr>
          <w:p w:rsidR="007818B8" w:rsidRPr="0018428B" w:rsidRDefault="007818B8" w:rsidP="007818B8">
            <w:pPr>
              <w:spacing w:after="0" w:line="240" w:lineRule="auto"/>
              <w:rPr>
                <w:color w:val="333333"/>
              </w:rPr>
            </w:pPr>
            <w:r w:rsidRPr="0018428B">
              <w:rPr>
                <w:color w:val="333333"/>
              </w:rPr>
              <w:t>* Dancing, singing, playing musical instruments and acting</w:t>
            </w:r>
          </w:p>
        </w:tc>
      </w:tr>
    </w:tbl>
    <w:p w:rsidR="007818B8" w:rsidRPr="0018428B" w:rsidRDefault="007818B8" w:rsidP="007818B8">
      <w:pPr>
        <w:spacing w:after="0" w:line="240" w:lineRule="auto"/>
      </w:pPr>
    </w:p>
    <w:p w:rsidR="007818B8" w:rsidRPr="0018428B" w:rsidRDefault="007818B8" w:rsidP="007818B8">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Tip</w:t>
      </w:r>
    </w:p>
    <w:p w:rsidR="007818B8" w:rsidRPr="0018428B" w:rsidRDefault="007818B8" w:rsidP="007818B8">
      <w:pPr>
        <w:numPr>
          <w:ilvl w:val="0"/>
          <w:numId w:val="3"/>
        </w:numPr>
        <w:spacing w:after="0" w:line="240" w:lineRule="auto"/>
        <w:jc w:val="left"/>
      </w:pPr>
      <w:r w:rsidRPr="0018428B">
        <w:t xml:space="preserve">Begin with an </w:t>
      </w:r>
      <w:hyperlink r:id="rId24" w:tgtFrame="_blank" w:history="1">
        <w:r w:rsidRPr="0018428B">
          <w:rPr>
            <w:rStyle w:val="Hyperlink"/>
            <w:b/>
            <w:bCs/>
          </w:rPr>
          <w:t>introductory statement</w:t>
        </w:r>
      </w:hyperlink>
      <w:r w:rsidRPr="0018428B">
        <w:t xml:space="preserve">, e.g. </w:t>
      </w:r>
      <w:proofErr w:type="gramStart"/>
      <w:r w:rsidRPr="0018428B">
        <w:rPr>
          <w:rStyle w:val="Emphasis"/>
        </w:rPr>
        <w:t>The</w:t>
      </w:r>
      <w:proofErr w:type="gramEnd"/>
      <w:r w:rsidRPr="0018428B">
        <w:rPr>
          <w:rStyle w:val="Emphasis"/>
        </w:rPr>
        <w:t xml:space="preserve"> table/graph shows…</w:t>
      </w:r>
    </w:p>
    <w:p w:rsidR="007818B8" w:rsidRPr="0018428B" w:rsidRDefault="007818B8" w:rsidP="007818B8">
      <w:pPr>
        <w:numPr>
          <w:ilvl w:val="0"/>
          <w:numId w:val="3"/>
        </w:numPr>
        <w:spacing w:after="0" w:line="240" w:lineRule="auto"/>
        <w:jc w:val="left"/>
      </w:pPr>
      <w:r w:rsidRPr="0018428B">
        <w:t xml:space="preserve">Don’t try to describe every detail. Look for </w:t>
      </w:r>
      <w:r w:rsidRPr="0018428B">
        <w:rPr>
          <w:rStyle w:val="Strong"/>
        </w:rPr>
        <w:t>significant features</w:t>
      </w:r>
      <w:r w:rsidRPr="0018428B">
        <w:t>, e.g. the biggest change, the overall trend, etc.</w:t>
      </w:r>
    </w:p>
    <w:p w:rsidR="007818B8" w:rsidRPr="0018428B" w:rsidRDefault="007818B8" w:rsidP="007818B8">
      <w:pPr>
        <w:numPr>
          <w:ilvl w:val="0"/>
          <w:numId w:val="3"/>
        </w:numPr>
        <w:spacing w:after="0" w:line="240" w:lineRule="auto"/>
        <w:jc w:val="left"/>
      </w:pPr>
      <w:r w:rsidRPr="0018428B">
        <w:t xml:space="preserve">Don’t speculate about reasons for trends. </w:t>
      </w:r>
      <w:r w:rsidRPr="0018428B">
        <w:rPr>
          <w:rStyle w:val="Strong"/>
        </w:rPr>
        <w:t>Stick to the facts</w:t>
      </w:r>
      <w:r w:rsidRPr="0018428B">
        <w:t>.</w:t>
      </w:r>
    </w:p>
    <w:p w:rsidR="007818B8" w:rsidRPr="0018428B" w:rsidRDefault="007818B8" w:rsidP="007818B8">
      <w:pPr>
        <w:numPr>
          <w:ilvl w:val="0"/>
          <w:numId w:val="3"/>
        </w:numPr>
        <w:spacing w:after="0" w:line="240" w:lineRule="auto"/>
        <w:jc w:val="left"/>
      </w:pPr>
      <w:r w:rsidRPr="0018428B">
        <w:t xml:space="preserve">End with a </w:t>
      </w:r>
      <w:r w:rsidRPr="0018428B">
        <w:rPr>
          <w:rStyle w:val="Strong"/>
        </w:rPr>
        <w:t>comment on general trends</w:t>
      </w:r>
      <w:r w:rsidRPr="0018428B">
        <w:t xml:space="preserve">, e.g. </w:t>
      </w:r>
      <w:proofErr w:type="gramStart"/>
      <w:r w:rsidRPr="0018428B">
        <w:rPr>
          <w:rStyle w:val="Emphasis"/>
        </w:rPr>
        <w:t>From</w:t>
      </w:r>
      <w:proofErr w:type="gramEnd"/>
      <w:r w:rsidRPr="0018428B">
        <w:rPr>
          <w:rStyle w:val="Emphasis"/>
        </w:rPr>
        <w:t xml:space="preserve"> this evidence we can conclude that…</w:t>
      </w:r>
    </w:p>
    <w:p w:rsidR="00AD66D6" w:rsidRPr="0018428B" w:rsidRDefault="00AD66D6" w:rsidP="007818B8">
      <w:pPr>
        <w:pStyle w:val="Heading3"/>
        <w:spacing w:before="0" w:beforeAutospacing="0" w:after="0" w:afterAutospacing="0"/>
        <w:rPr>
          <w:sz w:val="24"/>
          <w:szCs w:val="24"/>
        </w:rPr>
      </w:pPr>
    </w:p>
    <w:p w:rsidR="007818B8" w:rsidRPr="0018428B" w:rsidRDefault="007818B8" w:rsidP="007818B8">
      <w:pPr>
        <w:pStyle w:val="Heading3"/>
        <w:spacing w:before="0" w:beforeAutospacing="0" w:after="0" w:afterAutospacing="0"/>
        <w:rPr>
          <w:sz w:val="24"/>
          <w:szCs w:val="24"/>
        </w:rPr>
      </w:pPr>
      <w:r w:rsidRPr="0018428B">
        <w:rPr>
          <w:sz w:val="24"/>
          <w:szCs w:val="24"/>
        </w:rPr>
        <w:t>Model answer</w:t>
      </w:r>
    </w:p>
    <w:p w:rsidR="007818B8" w:rsidRPr="0018428B" w:rsidRDefault="007818B8" w:rsidP="007818B8">
      <w:pPr>
        <w:pStyle w:val="NormalWeb"/>
        <w:spacing w:before="0" w:beforeAutospacing="0" w:after="0" w:afterAutospacing="0"/>
        <w:jc w:val="both"/>
        <w:rPr>
          <w:color w:val="000000"/>
        </w:rPr>
      </w:pPr>
      <w:r w:rsidRPr="0018428B">
        <w:rPr>
          <w:color w:val="000000"/>
        </w:rPr>
        <w:t>The table shows details of participation in a variety of cultural activities over a year, according to the age of the participants.</w:t>
      </w:r>
    </w:p>
    <w:p w:rsidR="00AD66D6" w:rsidRPr="0018428B" w:rsidRDefault="00AD66D6" w:rsidP="007818B8">
      <w:pPr>
        <w:pStyle w:val="NormalWeb"/>
        <w:spacing w:before="0" w:beforeAutospacing="0" w:after="0" w:afterAutospacing="0"/>
        <w:jc w:val="both"/>
        <w:rPr>
          <w:color w:val="000000"/>
        </w:rPr>
      </w:pPr>
    </w:p>
    <w:p w:rsidR="007818B8" w:rsidRPr="0018428B" w:rsidRDefault="007818B8" w:rsidP="007818B8">
      <w:pPr>
        <w:pStyle w:val="NormalWeb"/>
        <w:spacing w:before="0" w:beforeAutospacing="0" w:after="0" w:afterAutospacing="0"/>
        <w:jc w:val="both"/>
        <w:rPr>
          <w:color w:val="000000"/>
        </w:rPr>
      </w:pPr>
      <w:r w:rsidRPr="0018428B">
        <w:rPr>
          <w:color w:val="000000"/>
        </w:rPr>
        <w:t xml:space="preserve">Overall, any performance, which includes dancing, singing, playing musical instruments and acting, had the </w:t>
      </w:r>
      <w:r w:rsidRPr="0018428B">
        <w:rPr>
          <w:color w:val="FF0000"/>
        </w:rPr>
        <w:t>highest</w:t>
      </w:r>
      <w:r w:rsidRPr="0018428B">
        <w:rPr>
          <w:color w:val="000000"/>
        </w:rPr>
        <w:t xml:space="preserve"> level of participation, with 22% of respondents participating in the previous 12 months. By contrast, computer based activities had the </w:t>
      </w:r>
      <w:r w:rsidRPr="0018428B">
        <w:rPr>
          <w:color w:val="FF0000"/>
        </w:rPr>
        <w:t>lowest</w:t>
      </w:r>
      <w:r w:rsidRPr="0018428B">
        <w:rPr>
          <w:color w:val="000000"/>
        </w:rPr>
        <w:t xml:space="preserve"> level of participation (6 per cent).</w:t>
      </w:r>
    </w:p>
    <w:p w:rsidR="00AD66D6" w:rsidRPr="0018428B" w:rsidRDefault="00AD66D6" w:rsidP="007818B8">
      <w:pPr>
        <w:pStyle w:val="NormalWeb"/>
        <w:spacing w:before="0" w:beforeAutospacing="0" w:after="0" w:afterAutospacing="0"/>
        <w:jc w:val="both"/>
        <w:rPr>
          <w:color w:val="000000"/>
        </w:rPr>
      </w:pPr>
    </w:p>
    <w:p w:rsidR="007818B8" w:rsidRPr="0018428B" w:rsidRDefault="007818B8" w:rsidP="007818B8">
      <w:pPr>
        <w:pStyle w:val="NormalWeb"/>
        <w:spacing w:before="0" w:beforeAutospacing="0" w:after="0" w:afterAutospacing="0"/>
        <w:jc w:val="both"/>
        <w:rPr>
          <w:b/>
          <w:color w:val="000000"/>
        </w:rPr>
      </w:pPr>
      <w:r w:rsidRPr="0018428B">
        <w:rPr>
          <w:color w:val="000000"/>
        </w:rPr>
        <w:t xml:space="preserve">People aged between 45 and 74 years old were </w:t>
      </w:r>
      <w:r w:rsidRPr="0018428B">
        <w:rPr>
          <w:color w:val="FF0000"/>
        </w:rPr>
        <w:t>most likely</w:t>
      </w:r>
      <w:r w:rsidRPr="0018428B">
        <w:rPr>
          <w:color w:val="000000"/>
        </w:rPr>
        <w:t xml:space="preserve"> to undertake any activity to do with </w:t>
      </w:r>
      <w:r w:rsidRPr="0018428B">
        <w:rPr>
          <w:color w:val="FF0000"/>
        </w:rPr>
        <w:t>crafts</w:t>
      </w:r>
      <w:r w:rsidRPr="0018428B">
        <w:rPr>
          <w:color w:val="000000"/>
        </w:rPr>
        <w:t xml:space="preserve"> (22 per cent), while performances were </w:t>
      </w:r>
      <w:r w:rsidRPr="0018428B">
        <w:rPr>
          <w:color w:val="FF0000"/>
        </w:rPr>
        <w:t>more likely</w:t>
      </w:r>
      <w:r w:rsidRPr="0018428B">
        <w:rPr>
          <w:color w:val="000000"/>
        </w:rPr>
        <w:t xml:space="preserve"> to be participated in by those aged 16 to 24 (35 per cent). The differences between age groups were </w:t>
      </w:r>
      <w:r w:rsidRPr="0018428B">
        <w:rPr>
          <w:color w:val="FF0000"/>
        </w:rPr>
        <w:t>particularly marked in the case of</w:t>
      </w:r>
      <w:r w:rsidRPr="0018428B">
        <w:rPr>
          <w:color w:val="000000"/>
        </w:rPr>
        <w:t xml:space="preserve"> visual arts and writing </w:t>
      </w:r>
      <w:r w:rsidRPr="0018428B">
        <w:rPr>
          <w:color w:val="000000"/>
        </w:rPr>
        <w:lastRenderedPageBreak/>
        <w:t>categories, where participation rates were around three times higher for younger people than for the older ones. It is clear from the evidence that age plays a significant role in the popularity of the cultural activities listed.</w:t>
      </w:r>
      <w:r w:rsidR="00AD66D6" w:rsidRPr="0018428B">
        <w:rPr>
          <w:color w:val="000000"/>
        </w:rPr>
        <w:t xml:space="preserve"> </w:t>
      </w:r>
      <w:r w:rsidR="00AD66D6" w:rsidRPr="0018428B">
        <w:rPr>
          <w:b/>
          <w:color w:val="000000"/>
        </w:rPr>
        <w:t>18</w:t>
      </w:r>
    </w:p>
    <w:p w:rsidR="007818B8" w:rsidRPr="0018428B" w:rsidRDefault="007818B8" w:rsidP="007818B8">
      <w:pPr>
        <w:pStyle w:val="NormalWeb"/>
        <w:spacing w:before="0" w:beforeAutospacing="0" w:after="0" w:afterAutospacing="0"/>
        <w:jc w:val="both"/>
      </w:pPr>
      <w:r w:rsidRPr="0018428B">
        <w:t>(157 words)</w:t>
      </w:r>
    </w:p>
    <w:p w:rsidR="00561ABB" w:rsidRPr="0018428B" w:rsidRDefault="00561ABB" w:rsidP="007818B8">
      <w:pPr>
        <w:pStyle w:val="NormalWeb"/>
        <w:spacing w:before="0" w:beforeAutospacing="0" w:after="0" w:afterAutospacing="0"/>
        <w:jc w:val="center"/>
        <w:rPr>
          <w:color w:val="000000"/>
        </w:rPr>
      </w:pPr>
    </w:p>
    <w:p w:rsidR="007818B8" w:rsidRPr="0018428B" w:rsidRDefault="007818B8" w:rsidP="007818B8">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Writing Exam Tip</w:t>
      </w:r>
    </w:p>
    <w:p w:rsidR="007818B8" w:rsidRPr="0018428B" w:rsidRDefault="007818B8" w:rsidP="007818B8">
      <w:pPr>
        <w:pStyle w:val="NormalWeb"/>
        <w:spacing w:before="0" w:beforeAutospacing="0" w:after="0" w:afterAutospacing="0"/>
      </w:pPr>
      <w:r w:rsidRPr="0018428B">
        <w:t>You do not have to write very long sentences to do well in your Writing test. If sentences are too long, they will become less coherent and also make it harder for you to control the grammar.</w:t>
      </w:r>
    </w:p>
    <w:p w:rsidR="00DE6EC4" w:rsidRPr="0018428B" w:rsidRDefault="00DE6EC4"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r w:rsidRPr="0018428B">
        <w:rPr>
          <w:color w:val="000000"/>
        </w:rPr>
        <w:t>You should spend about 20 minutes on this task.</w:t>
      </w:r>
    </w:p>
    <w:p w:rsidR="007818B8" w:rsidRPr="0018428B" w:rsidRDefault="007818B8" w:rsidP="007818B8">
      <w:pPr>
        <w:pStyle w:val="NormalWeb"/>
        <w:spacing w:before="0" w:beforeAutospacing="0" w:after="0" w:afterAutospacing="0"/>
        <w:rPr>
          <w:b/>
          <w:color w:val="000000"/>
        </w:rPr>
      </w:pPr>
      <w:r w:rsidRPr="0018428B">
        <w:rPr>
          <w:rStyle w:val="Strong"/>
          <w:color w:val="000000"/>
        </w:rPr>
        <w:t>The chart below shows the number of travellers using three major airports in New York City between 1995 and 2000.</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7818B8" w:rsidRPr="0018428B" w:rsidRDefault="007818B8" w:rsidP="007818B8">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jc w:val="center"/>
      </w:pPr>
      <w:r w:rsidRPr="0018428B">
        <w:rPr>
          <w:noProof/>
          <w:lang w:eastAsia="ja-JP"/>
        </w:rPr>
        <w:drawing>
          <wp:inline distT="0" distB="0" distL="0" distR="0" wp14:anchorId="5583F75F" wp14:editId="42B5EC8D">
            <wp:extent cx="4395179" cy="2662310"/>
            <wp:effectExtent l="0" t="0" r="5715" b="5080"/>
            <wp:docPr id="17" name="Picture 17"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elts writing s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87" cy="2663647"/>
                    </a:xfrm>
                    <a:prstGeom prst="rect">
                      <a:avLst/>
                    </a:prstGeom>
                    <a:noFill/>
                    <a:ln>
                      <a:noFill/>
                    </a:ln>
                  </pic:spPr>
                </pic:pic>
              </a:graphicData>
            </a:graphic>
          </wp:inline>
        </w:drawing>
      </w:r>
    </w:p>
    <w:p w:rsidR="007818B8" w:rsidRPr="0018428B" w:rsidRDefault="007818B8" w:rsidP="007818B8">
      <w:pPr>
        <w:pStyle w:val="Heading3"/>
        <w:spacing w:before="0" w:beforeAutospacing="0" w:after="0" w:afterAutospacing="0"/>
        <w:rPr>
          <w:sz w:val="24"/>
          <w:szCs w:val="24"/>
        </w:rPr>
      </w:pPr>
    </w:p>
    <w:p w:rsidR="007818B8" w:rsidRPr="0018428B" w:rsidRDefault="007818B8" w:rsidP="007818B8">
      <w:pPr>
        <w:pStyle w:val="Heading3"/>
        <w:spacing w:before="0" w:beforeAutospacing="0" w:after="0" w:afterAutospacing="0"/>
        <w:rPr>
          <w:sz w:val="24"/>
          <w:szCs w:val="24"/>
        </w:rPr>
      </w:pPr>
      <w:r w:rsidRPr="0018428B">
        <w:rPr>
          <w:sz w:val="24"/>
          <w:szCs w:val="24"/>
        </w:rPr>
        <w:t>Model answer</w:t>
      </w:r>
    </w:p>
    <w:p w:rsidR="007818B8" w:rsidRPr="0018428B" w:rsidRDefault="007818B8" w:rsidP="00DE6EC4">
      <w:pPr>
        <w:pStyle w:val="NormalWeb"/>
        <w:spacing w:before="0" w:beforeAutospacing="0" w:after="0" w:afterAutospacing="0"/>
        <w:jc w:val="both"/>
        <w:rPr>
          <w:color w:val="000000"/>
        </w:rPr>
      </w:pPr>
      <w:r w:rsidRPr="0018428B">
        <w:rPr>
          <w:color w:val="000000"/>
        </w:rPr>
        <w:t>The bar chart gives information about how many people visited New York City through three major airports, over a six-year period between 1995 and 2000.</w:t>
      </w:r>
    </w:p>
    <w:p w:rsidR="00DE6EC4" w:rsidRPr="0018428B" w:rsidRDefault="00DE6EC4" w:rsidP="00DE6EC4">
      <w:pPr>
        <w:pStyle w:val="NormalWeb"/>
        <w:spacing w:before="0" w:beforeAutospacing="0" w:after="0" w:afterAutospacing="0"/>
        <w:jc w:val="both"/>
        <w:rPr>
          <w:color w:val="000000"/>
        </w:rPr>
      </w:pPr>
    </w:p>
    <w:p w:rsidR="007818B8" w:rsidRPr="0018428B" w:rsidRDefault="007818B8" w:rsidP="00DE6EC4">
      <w:pPr>
        <w:pStyle w:val="NormalWeb"/>
        <w:spacing w:before="0" w:beforeAutospacing="0" w:after="0" w:afterAutospacing="0"/>
        <w:jc w:val="both"/>
        <w:rPr>
          <w:color w:val="000000"/>
        </w:rPr>
      </w:pPr>
      <w:r w:rsidRPr="0018428B">
        <w:rPr>
          <w:color w:val="000000"/>
        </w:rPr>
        <w:t xml:space="preserve">Overall, it can be seen that over the period, there was a </w:t>
      </w:r>
      <w:r w:rsidRPr="0018428B">
        <w:rPr>
          <w:color w:val="FF0000"/>
        </w:rPr>
        <w:t>fluctuant trend</w:t>
      </w:r>
      <w:r w:rsidRPr="0018428B">
        <w:rPr>
          <w:color w:val="000000"/>
        </w:rPr>
        <w:t xml:space="preserve"> in the number of passengers who travelled via John F. Kennedy airport, while the other two airports saw an upward trend. Another interesting point is that LaGuardia airport was the </w:t>
      </w:r>
      <w:r w:rsidRPr="0018428B">
        <w:rPr>
          <w:color w:val="FF0000"/>
        </w:rPr>
        <w:t>most</w:t>
      </w:r>
      <w:r w:rsidRPr="0018428B">
        <w:rPr>
          <w:color w:val="000000"/>
        </w:rPr>
        <w:t xml:space="preserve"> popular at the end.</w:t>
      </w:r>
    </w:p>
    <w:p w:rsidR="00DE6EC4" w:rsidRPr="0018428B" w:rsidRDefault="00DE6EC4" w:rsidP="00DE6EC4">
      <w:pPr>
        <w:pStyle w:val="NormalWeb"/>
        <w:spacing w:before="0" w:beforeAutospacing="0" w:after="0" w:afterAutospacing="0"/>
        <w:jc w:val="both"/>
        <w:rPr>
          <w:color w:val="000000"/>
        </w:rPr>
      </w:pPr>
    </w:p>
    <w:p w:rsidR="007818B8" w:rsidRPr="0018428B" w:rsidRDefault="007818B8" w:rsidP="00DE6EC4">
      <w:pPr>
        <w:pStyle w:val="NormalWeb"/>
        <w:spacing w:before="0" w:beforeAutospacing="0" w:after="0" w:afterAutospacing="0"/>
        <w:jc w:val="both"/>
        <w:rPr>
          <w:color w:val="000000"/>
        </w:rPr>
      </w:pPr>
      <w:r w:rsidRPr="0018428B">
        <w:rPr>
          <w:color w:val="000000"/>
        </w:rPr>
        <w:t xml:space="preserve">Looking at the detail, the number of travellers at John F. Kennedy airport started at 26m in 1995, and then increased remarkably to reach the highest point of 47m in 1997. In 1999, the figure dipped to 32m. At the last year, there was a slight growth to 44m. </w:t>
      </w:r>
      <w:r w:rsidRPr="0018428B">
        <w:rPr>
          <w:color w:val="FF0000"/>
        </w:rPr>
        <w:t>On the other hand</w:t>
      </w:r>
      <w:r w:rsidRPr="0018428B">
        <w:rPr>
          <w:color w:val="000000"/>
        </w:rPr>
        <w:t xml:space="preserve">, LaGuardia began at 35m in 1995, after that it rose remarkably for the next three years, at 46m. In 2000, LaGuardia </w:t>
      </w:r>
      <w:r w:rsidRPr="0018428B">
        <w:rPr>
          <w:color w:val="FF0000"/>
        </w:rPr>
        <w:t>hit the peak</w:t>
      </w:r>
      <w:r w:rsidRPr="0018428B">
        <w:rPr>
          <w:color w:val="000000"/>
        </w:rPr>
        <w:t xml:space="preserve"> point at 68m travellers.</w:t>
      </w:r>
    </w:p>
    <w:p w:rsidR="00DE6EC4" w:rsidRPr="0018428B" w:rsidRDefault="00DE6EC4" w:rsidP="00DE6EC4">
      <w:pPr>
        <w:pStyle w:val="NormalWeb"/>
        <w:spacing w:before="0" w:beforeAutospacing="0" w:after="0" w:afterAutospacing="0"/>
        <w:jc w:val="both"/>
        <w:rPr>
          <w:color w:val="000000"/>
        </w:rPr>
      </w:pPr>
    </w:p>
    <w:p w:rsidR="007818B8" w:rsidRPr="0018428B" w:rsidRDefault="007818B8" w:rsidP="00DE6EC4">
      <w:pPr>
        <w:pStyle w:val="NormalWeb"/>
        <w:spacing w:before="0" w:beforeAutospacing="0" w:after="0" w:afterAutospacing="0"/>
        <w:jc w:val="both"/>
        <w:rPr>
          <w:b/>
          <w:color w:val="000000"/>
        </w:rPr>
      </w:pPr>
      <w:r w:rsidRPr="0018428B">
        <w:rPr>
          <w:color w:val="000000"/>
        </w:rPr>
        <w:t>However, if we look at Newark airport, it started at the lowest point of 16m passengers in the first year. After this point, the trend increased significantly to 42m in 1998. In the last two years it remained stable at 42m travellers.</w:t>
      </w:r>
      <w:r w:rsidR="00EF569A" w:rsidRPr="0018428B">
        <w:rPr>
          <w:color w:val="000000"/>
        </w:rPr>
        <w:t xml:space="preserve"> </w:t>
      </w:r>
      <w:r w:rsidR="00EF569A" w:rsidRPr="0018428B">
        <w:rPr>
          <w:b/>
          <w:color w:val="000000"/>
        </w:rPr>
        <w:t>19</w:t>
      </w:r>
    </w:p>
    <w:p w:rsidR="007818B8" w:rsidRPr="0018428B" w:rsidRDefault="007818B8" w:rsidP="007818B8">
      <w:pPr>
        <w:pStyle w:val="NormalWeb"/>
        <w:spacing w:before="0" w:beforeAutospacing="0" w:after="0" w:afterAutospacing="0"/>
      </w:pPr>
      <w:r w:rsidRPr="0018428B">
        <w:t>(197 words)</w:t>
      </w:r>
    </w:p>
    <w:p w:rsidR="007818B8" w:rsidRPr="0018428B" w:rsidRDefault="007818B8" w:rsidP="004E05D1">
      <w:pPr>
        <w:pStyle w:val="NormalWeb"/>
        <w:jc w:val="center"/>
        <w:rPr>
          <w:color w:val="000000"/>
        </w:rPr>
      </w:pPr>
    </w:p>
    <w:p w:rsidR="007818B8" w:rsidRPr="0018428B" w:rsidRDefault="007818B8" w:rsidP="009B3DE3">
      <w:pPr>
        <w:pStyle w:val="NormalWeb"/>
        <w:spacing w:before="0" w:beforeAutospacing="0" w:after="0" w:afterAutospacing="0"/>
        <w:rPr>
          <w:color w:val="000000"/>
        </w:rPr>
      </w:pPr>
      <w:r w:rsidRPr="0018428B">
        <w:rPr>
          <w:color w:val="000000"/>
        </w:rPr>
        <w:lastRenderedPageBreak/>
        <w:t>You should spend about 20 minutes on this task.</w:t>
      </w:r>
    </w:p>
    <w:p w:rsidR="007818B8" w:rsidRPr="0018428B" w:rsidRDefault="007818B8" w:rsidP="009B3DE3">
      <w:pPr>
        <w:pStyle w:val="NormalWeb"/>
        <w:spacing w:before="0" w:beforeAutospacing="0" w:after="0" w:afterAutospacing="0"/>
        <w:rPr>
          <w:b/>
          <w:color w:val="000000"/>
        </w:rPr>
      </w:pPr>
      <w:r w:rsidRPr="0018428B">
        <w:rPr>
          <w:rStyle w:val="Strong"/>
          <w:color w:val="000000"/>
        </w:rPr>
        <w:t xml:space="preserve">The line graph below shows the changes in the share price of </w:t>
      </w:r>
      <w:proofErr w:type="spellStart"/>
      <w:r w:rsidRPr="0018428B">
        <w:rPr>
          <w:rStyle w:val="Strong"/>
          <w:color w:val="000000"/>
        </w:rPr>
        <w:t>Outokumpu</w:t>
      </w:r>
      <w:proofErr w:type="spellEnd"/>
      <w:r w:rsidRPr="0018428B">
        <w:rPr>
          <w:rStyle w:val="Strong"/>
          <w:color w:val="000000"/>
        </w:rPr>
        <w:t xml:space="preserve"> companies in euros between January 2006 and December 2010.</w:t>
      </w:r>
      <w:r w:rsidRPr="0018428B">
        <w:rPr>
          <w:b/>
          <w:bCs/>
          <w:color w:val="000000"/>
        </w:rPr>
        <w:br/>
      </w:r>
      <w:r w:rsidRPr="0018428B">
        <w:rPr>
          <w:b/>
          <w:bCs/>
          <w:color w:val="000000"/>
        </w:rPr>
        <w:br/>
      </w:r>
      <w:r w:rsidRPr="0018428B">
        <w:rPr>
          <w:rStyle w:val="Strong"/>
          <w:b w:val="0"/>
          <w:color w:val="000000"/>
        </w:rPr>
        <w:t>Write a report for a university lecturer describing the information below.</w:t>
      </w:r>
    </w:p>
    <w:p w:rsidR="007818B8" w:rsidRPr="0018428B" w:rsidRDefault="007818B8" w:rsidP="009B3DE3">
      <w:pPr>
        <w:pStyle w:val="NormalWeb"/>
        <w:spacing w:before="0" w:beforeAutospacing="0" w:after="0" w:afterAutospacing="0"/>
        <w:rPr>
          <w:color w:val="000000"/>
        </w:rPr>
      </w:pPr>
      <w:r w:rsidRPr="0018428B">
        <w:rPr>
          <w:color w:val="000000"/>
        </w:rPr>
        <w:t>Write at least 150 words.</w:t>
      </w:r>
    </w:p>
    <w:p w:rsidR="007818B8" w:rsidRPr="0018428B" w:rsidRDefault="007818B8" w:rsidP="007818B8">
      <w:pPr>
        <w:pStyle w:val="NormalWeb"/>
        <w:jc w:val="center"/>
        <w:rPr>
          <w:color w:val="808080"/>
        </w:rPr>
      </w:pPr>
      <w:r w:rsidRPr="0018428B">
        <w:rPr>
          <w:noProof/>
          <w:color w:val="808080"/>
          <w:lang w:eastAsia="ja-JP"/>
        </w:rPr>
        <w:drawing>
          <wp:inline distT="0" distB="0" distL="0" distR="0" wp14:anchorId="5840AC6C" wp14:editId="442384D9">
            <wp:extent cx="4217008" cy="2809036"/>
            <wp:effectExtent l="0" t="0" r="0" b="0"/>
            <wp:docPr id="18" name="Picture 18"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 grap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7839" cy="2809589"/>
                    </a:xfrm>
                    <a:prstGeom prst="rect">
                      <a:avLst/>
                    </a:prstGeom>
                    <a:noFill/>
                    <a:ln>
                      <a:noFill/>
                    </a:ln>
                  </pic:spPr>
                </pic:pic>
              </a:graphicData>
            </a:graphic>
          </wp:inline>
        </w:drawing>
      </w:r>
      <w:r w:rsidRPr="0018428B">
        <w:rPr>
          <w:color w:val="808080"/>
        </w:rPr>
        <w:br/>
        <w:t xml:space="preserve">Source: NASDAQ OMX Helsinki </w:t>
      </w:r>
    </w:p>
    <w:p w:rsidR="007818B8" w:rsidRPr="0018428B" w:rsidRDefault="007818B8" w:rsidP="007818B8">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Test Tip</w:t>
      </w:r>
    </w:p>
    <w:p w:rsidR="007818B8" w:rsidRPr="0018428B" w:rsidRDefault="007818B8" w:rsidP="007818B8">
      <w:pPr>
        <w:pStyle w:val="NormalWeb"/>
        <w:spacing w:before="0" w:beforeAutospacing="0" w:after="0" w:afterAutospacing="0"/>
      </w:pPr>
      <w:r w:rsidRPr="0018428B">
        <w:t>Work out how much space 150 of your words take on a page. This can save you having to count. Make sure your handwriting is neat and legible.</w:t>
      </w:r>
    </w:p>
    <w:p w:rsidR="007818B8" w:rsidRPr="0018428B" w:rsidRDefault="007818B8" w:rsidP="007818B8">
      <w:pPr>
        <w:pStyle w:val="Heading3"/>
        <w:spacing w:before="0" w:beforeAutospacing="0" w:after="0" w:afterAutospacing="0"/>
        <w:rPr>
          <w:sz w:val="24"/>
          <w:szCs w:val="24"/>
        </w:rPr>
      </w:pPr>
    </w:p>
    <w:p w:rsidR="007818B8" w:rsidRPr="0018428B" w:rsidRDefault="007818B8" w:rsidP="007818B8">
      <w:pPr>
        <w:pStyle w:val="Heading3"/>
        <w:spacing w:before="0" w:beforeAutospacing="0" w:after="0" w:afterAutospacing="0"/>
        <w:rPr>
          <w:sz w:val="24"/>
          <w:szCs w:val="24"/>
        </w:rPr>
      </w:pPr>
      <w:r w:rsidRPr="0018428B">
        <w:rPr>
          <w:sz w:val="24"/>
          <w:szCs w:val="24"/>
        </w:rPr>
        <w:t>Model answer</w:t>
      </w:r>
    </w:p>
    <w:p w:rsidR="007818B8" w:rsidRPr="0018428B" w:rsidRDefault="007818B8" w:rsidP="007818B8">
      <w:pPr>
        <w:pStyle w:val="NormalWeb"/>
        <w:spacing w:before="0" w:beforeAutospacing="0" w:after="0" w:afterAutospacing="0"/>
        <w:rPr>
          <w:color w:val="000000"/>
        </w:rPr>
      </w:pPr>
      <w:r w:rsidRPr="0018428B">
        <w:rPr>
          <w:color w:val="000000"/>
        </w:rPr>
        <w:t xml:space="preserve">The graph shows the changes and a decline overall in the share price of </w:t>
      </w:r>
      <w:proofErr w:type="spellStart"/>
      <w:r w:rsidRPr="0018428B">
        <w:rPr>
          <w:color w:val="000000"/>
        </w:rPr>
        <w:t>Outokumpu</w:t>
      </w:r>
      <w:proofErr w:type="spellEnd"/>
      <w:r w:rsidRPr="0018428B">
        <w:rPr>
          <w:color w:val="000000"/>
        </w:rPr>
        <w:t xml:space="preserve"> in a five-year period from January 2006 through December 2010.</w:t>
      </w:r>
    </w:p>
    <w:p w:rsidR="007818B8" w:rsidRPr="0018428B" w:rsidRDefault="007818B8"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r w:rsidRPr="0018428B">
        <w:rPr>
          <w:color w:val="000000"/>
        </w:rPr>
        <w:t xml:space="preserve">At the beginning of this period the share price was at EUR 13 per share. There were several </w:t>
      </w:r>
      <w:r w:rsidRPr="0018428B">
        <w:rPr>
          <w:color w:val="FF0000"/>
        </w:rPr>
        <w:t xml:space="preserve">fluctuations </w:t>
      </w:r>
      <w:r w:rsidRPr="0018428B">
        <w:rPr>
          <w:color w:val="000000"/>
        </w:rPr>
        <w:t xml:space="preserve">until late 2006 when there was a sudden increase from EUR 21 to EUR 31. This higher price did not last long, however, and it fell before rising strongly again in 2008. </w:t>
      </w:r>
      <w:r w:rsidR="009B3DE3" w:rsidRPr="0018428B">
        <w:rPr>
          <w:color w:val="000000"/>
        </w:rPr>
        <w:t xml:space="preserve">From mid-2008 there was a sharp </w:t>
      </w:r>
      <w:r w:rsidRPr="0018428B">
        <w:rPr>
          <w:color w:val="000000"/>
        </w:rPr>
        <w:t xml:space="preserve">downward trend through the end of the year when it fell to the lowest point in this period at just over EUR 7 per share. After that the share price </w:t>
      </w:r>
      <w:r w:rsidRPr="0018428B">
        <w:rPr>
          <w:color w:val="FF0000"/>
        </w:rPr>
        <w:t xml:space="preserve">recovered </w:t>
      </w:r>
      <w:r w:rsidRPr="0018428B">
        <w:rPr>
          <w:color w:val="000000"/>
        </w:rPr>
        <w:t>and, despite some fluctuations, continued to rise until it reached a peak of EUR 17 in early 2010. Until late 2010 the trend was downward again, ending the year at just over EUR 12.</w:t>
      </w:r>
    </w:p>
    <w:p w:rsidR="007818B8" w:rsidRPr="0018428B" w:rsidRDefault="007818B8" w:rsidP="007818B8">
      <w:pPr>
        <w:pStyle w:val="NormalWeb"/>
        <w:spacing w:before="0" w:beforeAutospacing="0" w:after="0" w:afterAutospacing="0"/>
        <w:rPr>
          <w:color w:val="000000"/>
        </w:rPr>
      </w:pPr>
    </w:p>
    <w:p w:rsidR="007818B8" w:rsidRPr="0018428B" w:rsidRDefault="007818B8" w:rsidP="007818B8">
      <w:pPr>
        <w:pStyle w:val="NormalWeb"/>
        <w:spacing w:before="0" w:beforeAutospacing="0" w:after="0" w:afterAutospacing="0"/>
        <w:rPr>
          <w:color w:val="000000"/>
        </w:rPr>
      </w:pPr>
      <w:proofErr w:type="spellStart"/>
      <w:r w:rsidRPr="0018428B">
        <w:rPr>
          <w:color w:val="000000"/>
        </w:rPr>
        <w:t>Outokumpu</w:t>
      </w:r>
      <w:proofErr w:type="spellEnd"/>
      <w:r w:rsidRPr="0018428B">
        <w:rPr>
          <w:color w:val="000000"/>
        </w:rPr>
        <w:t xml:space="preserve"> </w:t>
      </w:r>
      <w:r w:rsidRPr="0018428B">
        <w:rPr>
          <w:color w:val="FF0000"/>
        </w:rPr>
        <w:t>made significant gains and losses</w:t>
      </w:r>
      <w:r w:rsidRPr="0018428B">
        <w:rPr>
          <w:color w:val="000000"/>
        </w:rPr>
        <w:t xml:space="preserve"> during this period but overall lost around EUR 1 per share.</w:t>
      </w:r>
    </w:p>
    <w:p w:rsidR="007818B8" w:rsidRPr="0018428B" w:rsidRDefault="007818B8" w:rsidP="007818B8">
      <w:pPr>
        <w:pStyle w:val="NormalWeb"/>
        <w:spacing w:before="0" w:beforeAutospacing="0" w:after="0" w:afterAutospacing="0"/>
        <w:rPr>
          <w:b/>
        </w:rPr>
      </w:pPr>
      <w:r w:rsidRPr="0018428B">
        <w:t>(164 words)</w:t>
      </w:r>
      <w:r w:rsidR="00FC7794" w:rsidRPr="0018428B">
        <w:t xml:space="preserve"> </w:t>
      </w:r>
      <w:r w:rsidR="00FC7794" w:rsidRPr="0018428B">
        <w:rPr>
          <w:b/>
        </w:rPr>
        <w:t>20</w:t>
      </w:r>
    </w:p>
    <w:p w:rsidR="009B3DE3" w:rsidRPr="0018428B" w:rsidRDefault="009B3DE3" w:rsidP="00C17272">
      <w:pPr>
        <w:pStyle w:val="Heading2"/>
        <w:spacing w:before="0" w:line="240" w:lineRule="auto"/>
        <w:rPr>
          <w:rFonts w:ascii="Times New Roman" w:hAnsi="Times New Roman" w:cs="Times New Roman"/>
          <w:sz w:val="24"/>
          <w:szCs w:val="24"/>
        </w:rPr>
      </w:pPr>
    </w:p>
    <w:p w:rsidR="00313B26" w:rsidRPr="0018428B" w:rsidRDefault="00313B26" w:rsidP="00C17272">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Writing Exam Tip</w:t>
      </w:r>
    </w:p>
    <w:p w:rsidR="00313B26" w:rsidRPr="0018428B" w:rsidRDefault="00313B26" w:rsidP="00C17272">
      <w:pPr>
        <w:pStyle w:val="NormalWeb"/>
        <w:spacing w:before="0" w:beforeAutospacing="0" w:after="0" w:afterAutospacing="0"/>
      </w:pPr>
      <w:r w:rsidRPr="0018428B">
        <w:t xml:space="preserve">When describing visual information in Task 1, it is important to think about what tenses you will need. If the diagram includes time references (dates, years) you will need a range of </w:t>
      </w:r>
      <w:hyperlink r:id="rId27" w:tgtFrame="_blank" w:history="1">
        <w:r w:rsidRPr="0018428B">
          <w:rPr>
            <w:rStyle w:val="Hyperlink"/>
            <w:u w:val="none"/>
          </w:rPr>
          <w:t>past</w:t>
        </w:r>
      </w:hyperlink>
      <w:r w:rsidRPr="0018428B">
        <w:t xml:space="preserve"> and </w:t>
      </w:r>
      <w:hyperlink r:id="rId28" w:history="1">
        <w:r w:rsidRPr="0018428B">
          <w:rPr>
            <w:rStyle w:val="Hyperlink"/>
            <w:u w:val="none"/>
          </w:rPr>
          <w:t>present</w:t>
        </w:r>
      </w:hyperlink>
      <w:r w:rsidRPr="0018428B">
        <w:t xml:space="preserve"> tenses. If the graph has no past time reference, you will need to use the present simple tense only.</w:t>
      </w:r>
    </w:p>
    <w:p w:rsidR="00C17272" w:rsidRPr="0018428B" w:rsidRDefault="00C17272" w:rsidP="00C17272">
      <w:pPr>
        <w:pStyle w:val="NormalWeb"/>
        <w:spacing w:before="0" w:beforeAutospacing="0" w:after="0" w:afterAutospacing="0"/>
      </w:pPr>
    </w:p>
    <w:p w:rsidR="009B3DE3" w:rsidRPr="0018428B" w:rsidRDefault="009B3DE3" w:rsidP="00C17272">
      <w:pPr>
        <w:pStyle w:val="NormalWeb"/>
        <w:spacing w:before="0" w:beforeAutospacing="0" w:after="0" w:afterAutospacing="0"/>
        <w:rPr>
          <w:color w:val="000000"/>
        </w:rPr>
      </w:pPr>
    </w:p>
    <w:p w:rsidR="009B3DE3" w:rsidRPr="0018428B" w:rsidRDefault="009B3DE3" w:rsidP="00C17272">
      <w:pPr>
        <w:pStyle w:val="NormalWeb"/>
        <w:spacing w:before="0" w:beforeAutospacing="0" w:after="0" w:afterAutospacing="0"/>
        <w:rPr>
          <w:color w:val="000000"/>
        </w:rPr>
      </w:pPr>
    </w:p>
    <w:p w:rsidR="009B3DE3" w:rsidRPr="0018428B" w:rsidRDefault="009B3DE3" w:rsidP="00C17272">
      <w:pPr>
        <w:pStyle w:val="NormalWeb"/>
        <w:spacing w:before="0" w:beforeAutospacing="0" w:after="0" w:afterAutospacing="0"/>
        <w:rPr>
          <w:color w:val="000000"/>
        </w:rPr>
      </w:pPr>
    </w:p>
    <w:p w:rsidR="009B3DE3" w:rsidRPr="0018428B" w:rsidRDefault="009B3DE3" w:rsidP="00C17272">
      <w:pPr>
        <w:pStyle w:val="NormalWeb"/>
        <w:spacing w:before="0" w:beforeAutospacing="0" w:after="0" w:afterAutospacing="0"/>
        <w:rPr>
          <w:color w:val="000000"/>
        </w:rPr>
      </w:pPr>
    </w:p>
    <w:p w:rsidR="00C17272" w:rsidRPr="0018428B" w:rsidRDefault="00313B26" w:rsidP="00C17272">
      <w:pPr>
        <w:pStyle w:val="NormalWeb"/>
        <w:spacing w:before="0" w:beforeAutospacing="0" w:after="0" w:afterAutospacing="0"/>
        <w:rPr>
          <w:color w:val="000000"/>
        </w:rPr>
      </w:pPr>
      <w:r w:rsidRPr="0018428B">
        <w:rPr>
          <w:color w:val="000000"/>
        </w:rPr>
        <w:lastRenderedPageBreak/>
        <w:t>You should spend about 20 minutes on this task.</w:t>
      </w:r>
    </w:p>
    <w:p w:rsidR="00313B26" w:rsidRPr="0018428B" w:rsidRDefault="00313B26" w:rsidP="00C17272">
      <w:pPr>
        <w:pStyle w:val="NormalWeb"/>
        <w:spacing w:before="0" w:beforeAutospacing="0" w:after="0" w:afterAutospacing="0"/>
        <w:rPr>
          <w:b/>
          <w:color w:val="000000"/>
        </w:rPr>
      </w:pPr>
      <w:r w:rsidRPr="0018428B">
        <w:rPr>
          <w:rStyle w:val="Strong"/>
          <w:color w:val="000000"/>
        </w:rPr>
        <w:t>The graph below shows female unemployment rates in each country of the United Kingdom in 2013 and 2014.</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313B26" w:rsidRPr="0018428B" w:rsidRDefault="00313B26" w:rsidP="00C17272">
      <w:pPr>
        <w:pStyle w:val="NormalWeb"/>
        <w:spacing w:before="0" w:beforeAutospacing="0" w:after="0" w:afterAutospacing="0"/>
        <w:rPr>
          <w:color w:val="000000"/>
        </w:rPr>
      </w:pPr>
      <w:r w:rsidRPr="0018428B">
        <w:rPr>
          <w:color w:val="000000"/>
        </w:rPr>
        <w:t>Write at least 150 words.</w:t>
      </w:r>
    </w:p>
    <w:p w:rsidR="00313B26" w:rsidRPr="0018428B" w:rsidRDefault="00313B26" w:rsidP="00313B26">
      <w:pPr>
        <w:pStyle w:val="NormalWeb"/>
        <w:spacing w:before="450" w:beforeAutospacing="0" w:after="750" w:afterAutospacing="0"/>
        <w:jc w:val="center"/>
      </w:pPr>
      <w:r w:rsidRPr="0018428B">
        <w:rPr>
          <w:noProof/>
          <w:lang w:eastAsia="ja-JP"/>
        </w:rPr>
        <w:drawing>
          <wp:inline distT="0" distB="0" distL="0" distR="0" wp14:anchorId="21AC5BF7" wp14:editId="6C50D21E">
            <wp:extent cx="5426075" cy="3044825"/>
            <wp:effectExtent l="0" t="0" r="3175" b="3175"/>
            <wp:docPr id="19" name="Picture 19"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elts writing s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6075" cy="3044825"/>
                    </a:xfrm>
                    <a:prstGeom prst="rect">
                      <a:avLst/>
                    </a:prstGeom>
                    <a:noFill/>
                    <a:ln>
                      <a:noFill/>
                    </a:ln>
                  </pic:spPr>
                </pic:pic>
              </a:graphicData>
            </a:graphic>
          </wp:inline>
        </w:drawing>
      </w:r>
    </w:p>
    <w:p w:rsidR="00313B26" w:rsidRPr="0018428B" w:rsidRDefault="00313B26" w:rsidP="00313B26">
      <w:pPr>
        <w:pStyle w:val="Heading3"/>
        <w:rPr>
          <w:sz w:val="24"/>
          <w:szCs w:val="24"/>
        </w:rPr>
      </w:pPr>
      <w:r w:rsidRPr="0018428B">
        <w:rPr>
          <w:sz w:val="24"/>
          <w:szCs w:val="24"/>
        </w:rPr>
        <w:t>Model answer</w:t>
      </w:r>
    </w:p>
    <w:p w:rsidR="00C17272" w:rsidRPr="0018428B" w:rsidRDefault="00313B26" w:rsidP="00C17272">
      <w:pPr>
        <w:pStyle w:val="NormalWeb"/>
        <w:jc w:val="both"/>
        <w:rPr>
          <w:color w:val="000000"/>
        </w:rPr>
      </w:pPr>
      <w:r w:rsidRPr="0018428B">
        <w:rPr>
          <w:color w:val="000000"/>
        </w:rPr>
        <w:t xml:space="preserve">The bar chart shows the unemployment rates among women in the countries </w:t>
      </w:r>
      <w:r w:rsidRPr="0018428B">
        <w:rPr>
          <w:color w:val="FF0000"/>
        </w:rPr>
        <w:t>that make up</w:t>
      </w:r>
      <w:r w:rsidRPr="0018428B">
        <w:rPr>
          <w:color w:val="000000"/>
        </w:rPr>
        <w:t xml:space="preserve"> the United Kingdom, </w:t>
      </w:r>
      <w:r w:rsidRPr="0018428B">
        <w:rPr>
          <w:color w:val="FF0000"/>
        </w:rPr>
        <w:t>both in 2013 and in 2014</w:t>
      </w:r>
      <w:r w:rsidRPr="0018428B">
        <w:rPr>
          <w:color w:val="000000"/>
        </w:rPr>
        <w:t xml:space="preserve">. </w:t>
      </w:r>
      <w:r w:rsidRPr="0018428B">
        <w:rPr>
          <w:color w:val="FF0000"/>
        </w:rPr>
        <w:t>There has generally been</w:t>
      </w:r>
      <w:r w:rsidRPr="0018428B">
        <w:rPr>
          <w:color w:val="000000"/>
        </w:rPr>
        <w:t xml:space="preserve"> a small decrease in female unemployment rates from 2013 to 2014, except in Scotland.</w:t>
      </w:r>
    </w:p>
    <w:p w:rsidR="00C17272" w:rsidRPr="0018428B" w:rsidRDefault="00313B26" w:rsidP="00C17272">
      <w:pPr>
        <w:pStyle w:val="NormalWeb"/>
        <w:jc w:val="both"/>
        <w:rPr>
          <w:color w:val="000000"/>
        </w:rPr>
      </w:pPr>
      <w:r w:rsidRPr="0018428B">
        <w:rPr>
          <w:color w:val="000000"/>
        </w:rPr>
        <w:t xml:space="preserve">In 2013, 5.6% of women in Northern Ireland were unemployed. </w:t>
      </w:r>
      <w:r w:rsidRPr="0018428B">
        <w:rPr>
          <w:color w:val="FF0000"/>
        </w:rPr>
        <w:t>The only country</w:t>
      </w:r>
      <w:r w:rsidRPr="0018428B">
        <w:rPr>
          <w:color w:val="000000"/>
        </w:rPr>
        <w:t xml:space="preserve"> with a smaller percentage of women unemployed was Wales, </w:t>
      </w:r>
      <w:r w:rsidRPr="0018428B">
        <w:rPr>
          <w:color w:val="FF0000"/>
        </w:rPr>
        <w:t>with</w:t>
      </w:r>
      <w:r w:rsidRPr="0018428B">
        <w:rPr>
          <w:color w:val="000000"/>
        </w:rPr>
        <w:t xml:space="preserve"> a rate of 5.4%. Both countries </w:t>
      </w:r>
      <w:r w:rsidRPr="0018428B">
        <w:rPr>
          <w:color w:val="FF0000"/>
        </w:rPr>
        <w:t>saw a decrease</w:t>
      </w:r>
      <w:r w:rsidRPr="0018428B">
        <w:rPr>
          <w:color w:val="000000"/>
        </w:rPr>
        <w:t xml:space="preserve"> in the percentage of unemployed women in 2014. In Northern Ireland, the percentage fell to 4.6% and in Wales it fell to 5%.</w:t>
      </w:r>
    </w:p>
    <w:p w:rsidR="00313B26" w:rsidRPr="0018428B" w:rsidRDefault="00313B26" w:rsidP="00C17272">
      <w:pPr>
        <w:pStyle w:val="NormalWeb"/>
        <w:jc w:val="both"/>
        <w:rPr>
          <w:b/>
          <w:color w:val="000000"/>
        </w:rPr>
      </w:pPr>
      <w:r w:rsidRPr="0018428B">
        <w:rPr>
          <w:color w:val="000000"/>
        </w:rPr>
        <w:t xml:space="preserve">England had the greatest percentage of unemployed women in 2013, with 6.8%. However, this decreased by 0.3% in 2014. Lastly, Scotland was the only country which had </w:t>
      </w:r>
      <w:r w:rsidRPr="0018428B">
        <w:rPr>
          <w:color w:val="FF0000"/>
        </w:rPr>
        <w:t>an increasing percentage</w:t>
      </w:r>
      <w:r w:rsidRPr="0018428B">
        <w:rPr>
          <w:color w:val="000000"/>
        </w:rPr>
        <w:t xml:space="preserve"> of unemployed women. In 2013, it had 6.1% of women out of work. This increased to 6.7% in 2014, </w:t>
      </w:r>
      <w:r w:rsidRPr="0018428B">
        <w:rPr>
          <w:color w:val="FF0000"/>
        </w:rPr>
        <w:t>making</w:t>
      </w:r>
      <w:r w:rsidRPr="0018428B">
        <w:rPr>
          <w:color w:val="000000"/>
        </w:rPr>
        <w:t xml:space="preserve"> it the country with the highest female unemployment rate </w:t>
      </w:r>
      <w:r w:rsidRPr="0018428B">
        <w:rPr>
          <w:color w:val="FF0000"/>
        </w:rPr>
        <w:t>of</w:t>
      </w:r>
      <w:r w:rsidRPr="0018428B">
        <w:rPr>
          <w:color w:val="000000"/>
        </w:rPr>
        <w:t xml:space="preserve"> the four countries.</w:t>
      </w:r>
      <w:r w:rsidR="0080318A" w:rsidRPr="0018428B">
        <w:rPr>
          <w:color w:val="000000"/>
        </w:rPr>
        <w:t xml:space="preserve"> </w:t>
      </w:r>
      <w:r w:rsidR="0080318A" w:rsidRPr="0018428B">
        <w:rPr>
          <w:b/>
          <w:color w:val="000000"/>
        </w:rPr>
        <w:t>2</w:t>
      </w:r>
    </w:p>
    <w:p w:rsidR="00313B26" w:rsidRPr="0018428B" w:rsidRDefault="00313B26" w:rsidP="00313B26">
      <w:pPr>
        <w:pStyle w:val="NormalWeb"/>
      </w:pPr>
      <w:r w:rsidRPr="0018428B">
        <w:t>(160 words)</w:t>
      </w:r>
    </w:p>
    <w:p w:rsidR="007818B8" w:rsidRPr="0018428B" w:rsidRDefault="007818B8" w:rsidP="004E05D1">
      <w:pPr>
        <w:pStyle w:val="NormalWeb"/>
        <w:jc w:val="center"/>
        <w:rPr>
          <w:color w:val="000000"/>
        </w:rPr>
      </w:pPr>
    </w:p>
    <w:p w:rsidR="00D1698D" w:rsidRPr="0018428B" w:rsidRDefault="00D1698D" w:rsidP="00D1698D">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Tip</w:t>
      </w:r>
    </w:p>
    <w:p w:rsidR="00D1698D" w:rsidRPr="0018428B" w:rsidRDefault="00D1698D" w:rsidP="00D1698D">
      <w:pPr>
        <w:pStyle w:val="NormalWeb"/>
        <w:spacing w:before="0" w:beforeAutospacing="0" w:after="0" w:afterAutospacing="0"/>
      </w:pPr>
      <w:r w:rsidRPr="0018428B">
        <w:t>• Write a brief introduction in your own words using information from the question and the headings in the graph.</w:t>
      </w:r>
      <w:r w:rsidRPr="0018428B">
        <w:br/>
        <w:t xml:space="preserve">• Divide the main body of your report into two or three paragraphs describing the key information in the </w:t>
      </w:r>
      <w:r w:rsidRPr="0018428B">
        <w:lastRenderedPageBreak/>
        <w:t>graph. The first paragraph should list your main points. Secondary points and observations regarding surprising or interesting information should follow in subsequent paragraphs.</w:t>
      </w:r>
      <w:r w:rsidRPr="0018428B">
        <w:br/>
        <w:t>• In the exam, you might be asked to describe two graphs. If this is the case, you need to compare and contrast the information and make connections between the two.</w:t>
      </w:r>
      <w:r w:rsidRPr="0018428B">
        <w:br/>
      </w:r>
    </w:p>
    <w:p w:rsidR="00D1698D" w:rsidRPr="0018428B" w:rsidRDefault="00D1698D" w:rsidP="00D1698D">
      <w:pPr>
        <w:pStyle w:val="NormalWeb"/>
        <w:spacing w:before="0" w:beforeAutospacing="0" w:after="0" w:afterAutospacing="0"/>
        <w:rPr>
          <w:color w:val="000000"/>
        </w:rPr>
      </w:pPr>
      <w:r w:rsidRPr="0018428B">
        <w:rPr>
          <w:color w:val="000000"/>
        </w:rPr>
        <w:t>You should spend about 20 minutes on this task.</w:t>
      </w:r>
    </w:p>
    <w:p w:rsidR="00D1698D" w:rsidRPr="0018428B" w:rsidRDefault="00D1698D" w:rsidP="00D1698D">
      <w:pPr>
        <w:pStyle w:val="NormalWeb"/>
        <w:spacing w:before="0" w:beforeAutospacing="0" w:after="0" w:afterAutospacing="0"/>
        <w:rPr>
          <w:color w:val="000000"/>
        </w:rPr>
      </w:pPr>
      <w:r w:rsidRPr="0018428B">
        <w:rPr>
          <w:rStyle w:val="Strong"/>
          <w:color w:val="000000"/>
        </w:rPr>
        <w:t>The two pie charts below show the online shopping sales for retail sectors in Canada in 2005 and 2010.</w:t>
      </w:r>
      <w:r w:rsidRPr="0018428B">
        <w:rPr>
          <w:b/>
          <w:bCs/>
          <w:color w:val="000000"/>
        </w:rPr>
        <w:br/>
      </w:r>
      <w:r w:rsidRPr="0018428B">
        <w:rPr>
          <w:b/>
          <w:bCs/>
          <w:color w:val="000000"/>
        </w:rPr>
        <w:br/>
      </w:r>
      <w:proofErr w:type="spellStart"/>
      <w:r w:rsidRPr="0018428B">
        <w:rPr>
          <w:rStyle w:val="Strong"/>
          <w:color w:val="000000"/>
        </w:rPr>
        <w:t>Summarise</w:t>
      </w:r>
      <w:proofErr w:type="spellEnd"/>
      <w:r w:rsidRPr="0018428B">
        <w:rPr>
          <w:rStyle w:val="Strong"/>
          <w:color w:val="000000"/>
        </w:rPr>
        <w:t xml:space="preserve"> the information by selecting and reporting the main features, and make comparisons where relevant.</w:t>
      </w:r>
    </w:p>
    <w:p w:rsidR="00D1698D" w:rsidRPr="0018428B" w:rsidRDefault="00D1698D" w:rsidP="00D1698D">
      <w:pPr>
        <w:pStyle w:val="NormalWeb"/>
        <w:spacing w:before="0" w:beforeAutospacing="0" w:after="0" w:afterAutospacing="0"/>
        <w:rPr>
          <w:color w:val="000000"/>
        </w:rPr>
      </w:pPr>
      <w:r w:rsidRPr="0018428B">
        <w:rPr>
          <w:color w:val="000000"/>
        </w:rPr>
        <w:t>Write at least 150 words.</w:t>
      </w:r>
    </w:p>
    <w:p w:rsidR="00D1698D" w:rsidRPr="0018428B" w:rsidRDefault="00D1698D" w:rsidP="00D1698D">
      <w:pPr>
        <w:pStyle w:val="NormalWeb"/>
        <w:spacing w:before="0" w:beforeAutospacing="0" w:after="0" w:afterAutospacing="0"/>
        <w:jc w:val="center"/>
      </w:pPr>
      <w:r w:rsidRPr="0018428B">
        <w:rPr>
          <w:noProof/>
          <w:lang w:eastAsia="ja-JP"/>
        </w:rPr>
        <w:drawing>
          <wp:inline distT="0" distB="0" distL="0" distR="0" wp14:anchorId="7399BC5C" wp14:editId="6BDC122D">
            <wp:extent cx="3459708" cy="2418705"/>
            <wp:effectExtent l="0" t="0" r="7620" b="1270"/>
            <wp:docPr id="20" name="Picture 20"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elts writing s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9756" cy="2418739"/>
                    </a:xfrm>
                    <a:prstGeom prst="rect">
                      <a:avLst/>
                    </a:prstGeom>
                    <a:noFill/>
                    <a:ln>
                      <a:noFill/>
                    </a:ln>
                  </pic:spPr>
                </pic:pic>
              </a:graphicData>
            </a:graphic>
          </wp:inline>
        </w:drawing>
      </w:r>
    </w:p>
    <w:p w:rsidR="00F5623A" w:rsidRPr="0018428B" w:rsidRDefault="00F5623A" w:rsidP="00D1698D">
      <w:pPr>
        <w:pStyle w:val="Heading3"/>
        <w:spacing w:before="0" w:beforeAutospacing="0" w:after="0" w:afterAutospacing="0"/>
        <w:rPr>
          <w:sz w:val="24"/>
          <w:szCs w:val="24"/>
        </w:rPr>
      </w:pPr>
    </w:p>
    <w:p w:rsidR="00D1698D" w:rsidRPr="0018428B" w:rsidRDefault="00D1698D" w:rsidP="00D1698D">
      <w:pPr>
        <w:pStyle w:val="Heading3"/>
        <w:spacing w:before="0" w:beforeAutospacing="0" w:after="0" w:afterAutospacing="0"/>
        <w:rPr>
          <w:sz w:val="24"/>
          <w:szCs w:val="24"/>
        </w:rPr>
      </w:pPr>
      <w:r w:rsidRPr="0018428B">
        <w:rPr>
          <w:sz w:val="24"/>
          <w:szCs w:val="24"/>
        </w:rPr>
        <w:t>Model answer</w:t>
      </w:r>
    </w:p>
    <w:p w:rsidR="00D1698D" w:rsidRPr="0018428B" w:rsidRDefault="00D1698D" w:rsidP="00D1698D">
      <w:pPr>
        <w:pStyle w:val="NormalWeb"/>
        <w:spacing w:before="0" w:beforeAutospacing="0" w:after="0" w:afterAutospacing="0"/>
        <w:jc w:val="both"/>
        <w:rPr>
          <w:color w:val="000000"/>
        </w:rPr>
      </w:pPr>
      <w:r w:rsidRPr="0018428B">
        <w:rPr>
          <w:color w:val="000000"/>
        </w:rPr>
        <w:t xml:space="preserve">The two pie charts compare the percentages of online sales </w:t>
      </w:r>
      <w:r w:rsidRPr="0018428B">
        <w:rPr>
          <w:color w:val="FF0000"/>
        </w:rPr>
        <w:t>across</w:t>
      </w:r>
      <w:r w:rsidRPr="0018428B">
        <w:rPr>
          <w:color w:val="000000"/>
        </w:rPr>
        <w:t xml:space="preserve"> different retail sectors in Canada </w:t>
      </w:r>
      <w:r w:rsidRPr="0018428B">
        <w:rPr>
          <w:color w:val="FF0000"/>
        </w:rPr>
        <w:t xml:space="preserve">in the years </w:t>
      </w:r>
      <w:r w:rsidRPr="0018428B">
        <w:rPr>
          <w:color w:val="000000"/>
        </w:rPr>
        <w:t xml:space="preserve">2005 and 2010. For three of the sectors, </w:t>
      </w:r>
      <w:r w:rsidRPr="0018428B">
        <w:rPr>
          <w:color w:val="FF0000"/>
        </w:rPr>
        <w:t>it is evident that over this time frame</w:t>
      </w:r>
      <w:r w:rsidRPr="0018428B">
        <w:rPr>
          <w:color w:val="000000"/>
        </w:rPr>
        <w:t xml:space="preserve"> there was significant change in their proportion of online transactions.</w:t>
      </w:r>
    </w:p>
    <w:p w:rsidR="00D1698D" w:rsidRPr="0018428B" w:rsidRDefault="00D1698D" w:rsidP="00D1698D">
      <w:pPr>
        <w:pStyle w:val="NormalWeb"/>
        <w:spacing w:before="0" w:beforeAutospacing="0" w:after="0" w:afterAutospacing="0"/>
        <w:jc w:val="both"/>
        <w:rPr>
          <w:b/>
          <w:color w:val="000000"/>
        </w:rPr>
      </w:pPr>
      <w:r w:rsidRPr="0018428B">
        <w:rPr>
          <w:color w:val="000000"/>
        </w:rPr>
        <w:br/>
        <w:t xml:space="preserve">At 35% we can see that electronics and appliance sector accounted for the majority of online sales in 2005, </w:t>
      </w:r>
      <w:r w:rsidRPr="0018428B">
        <w:rPr>
          <w:color w:val="FF0000"/>
        </w:rPr>
        <w:t>but</w:t>
      </w:r>
      <w:r w:rsidRPr="0018428B">
        <w:rPr>
          <w:color w:val="000000"/>
        </w:rPr>
        <w:t xml:space="preserve"> this percentage had dropped to 30% by 2010. During the same five-year period, </w:t>
      </w:r>
      <w:r w:rsidRPr="0018428B">
        <w:rPr>
          <w:color w:val="FF0000"/>
        </w:rPr>
        <w:t>as an increasing number of people chose to purchase</w:t>
      </w:r>
      <w:r w:rsidRPr="0018428B">
        <w:rPr>
          <w:color w:val="000000"/>
        </w:rPr>
        <w:t xml:space="preserve"> food and beverage online, we can see that transactions went from just 22% to 32%, </w:t>
      </w:r>
      <w:r w:rsidRPr="0018428B">
        <w:rPr>
          <w:color w:val="FF0000"/>
        </w:rPr>
        <w:t>making it the retail sector with the</w:t>
      </w:r>
      <w:r w:rsidRPr="0018428B">
        <w:rPr>
          <w:color w:val="000000"/>
        </w:rPr>
        <w:t xml:space="preserve"> largest overall proportion of the online market.</w:t>
      </w:r>
      <w:r w:rsidRPr="0018428B">
        <w:rPr>
          <w:color w:val="000000"/>
        </w:rPr>
        <w:br/>
      </w:r>
      <w:r w:rsidRPr="0018428B">
        <w:rPr>
          <w:color w:val="000000"/>
        </w:rPr>
        <w:br/>
        <w:t xml:space="preserve">In 2005, the home furnishing industry </w:t>
      </w:r>
      <w:r w:rsidRPr="0018428B">
        <w:rPr>
          <w:color w:val="FF0000"/>
        </w:rPr>
        <w:t>boasted</w:t>
      </w:r>
      <w:r w:rsidRPr="0018428B">
        <w:rPr>
          <w:color w:val="000000"/>
        </w:rPr>
        <w:t xml:space="preserve"> an impressive 25% of the total online sales in Canada. </w:t>
      </w:r>
      <w:r w:rsidRPr="0018428B">
        <w:rPr>
          <w:color w:val="FF0000"/>
        </w:rPr>
        <w:t>However</w:t>
      </w:r>
      <w:r w:rsidRPr="0018428B">
        <w:rPr>
          <w:color w:val="000000"/>
        </w:rPr>
        <w:t xml:space="preserve">, </w:t>
      </w:r>
      <w:r w:rsidRPr="0018428B">
        <w:rPr>
          <w:color w:val="FF0000"/>
        </w:rPr>
        <w:t>by</w:t>
      </w:r>
      <w:r w:rsidRPr="0018428B">
        <w:rPr>
          <w:color w:val="000000"/>
        </w:rPr>
        <w:t xml:space="preserve"> 2010, the figure </w:t>
      </w:r>
      <w:r w:rsidRPr="0018428B">
        <w:rPr>
          <w:color w:val="FF0000"/>
        </w:rPr>
        <w:t>had</w:t>
      </w:r>
      <w:r w:rsidRPr="0018428B">
        <w:rPr>
          <w:color w:val="000000"/>
        </w:rPr>
        <w:t xml:space="preserve"> fallen considerably to 15%. Interestingly, online sales of video games </w:t>
      </w:r>
      <w:r w:rsidRPr="0018428B">
        <w:rPr>
          <w:color w:val="FF0000"/>
        </w:rPr>
        <w:t>eventually overtook</w:t>
      </w:r>
      <w:r w:rsidRPr="0018428B">
        <w:rPr>
          <w:color w:val="000000"/>
        </w:rPr>
        <w:t xml:space="preserve"> sales of home furnishings, </w:t>
      </w:r>
      <w:r w:rsidRPr="0018428B">
        <w:rPr>
          <w:color w:val="FF0000"/>
        </w:rPr>
        <w:t>although</w:t>
      </w:r>
      <w:r w:rsidRPr="0018428B">
        <w:rPr>
          <w:color w:val="000000"/>
        </w:rPr>
        <w:t xml:space="preserve"> video games still </w:t>
      </w:r>
      <w:r w:rsidRPr="0018428B">
        <w:rPr>
          <w:color w:val="FF0000"/>
        </w:rPr>
        <w:t>represented</w:t>
      </w:r>
      <w:r w:rsidRPr="0018428B">
        <w:rPr>
          <w:color w:val="000000"/>
        </w:rPr>
        <w:t xml:space="preserve"> only 23% of the market.</w:t>
      </w:r>
      <w:r w:rsidR="0080318A" w:rsidRPr="0018428B">
        <w:rPr>
          <w:color w:val="000000"/>
        </w:rPr>
        <w:t xml:space="preserve"> </w:t>
      </w:r>
      <w:r w:rsidR="0080318A" w:rsidRPr="0018428B">
        <w:rPr>
          <w:b/>
          <w:color w:val="000000"/>
        </w:rPr>
        <w:t>3</w:t>
      </w:r>
    </w:p>
    <w:p w:rsidR="00D1698D" w:rsidRPr="0018428B" w:rsidRDefault="00D1698D" w:rsidP="00D1698D">
      <w:pPr>
        <w:pStyle w:val="NormalWeb"/>
        <w:spacing w:before="0" w:beforeAutospacing="0" w:after="0" w:afterAutospacing="0"/>
      </w:pPr>
      <w:r w:rsidRPr="0018428B">
        <w:t xml:space="preserve">(165 </w:t>
      </w:r>
      <w:bookmarkStart w:id="0" w:name="_GoBack"/>
      <w:bookmarkEnd w:id="0"/>
      <w:r w:rsidRPr="0018428B">
        <w:t>words)</w:t>
      </w: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p>
    <w:p w:rsidR="00CE7ECF" w:rsidRPr="0018428B" w:rsidRDefault="00CE7ECF" w:rsidP="00D1698D">
      <w:pPr>
        <w:pStyle w:val="NormalWeb"/>
        <w:spacing w:before="0" w:beforeAutospacing="0" w:after="0" w:afterAutospacing="0"/>
      </w:pPr>
      <w:r w:rsidRPr="0018428B">
        <w:t>You should spend about 20 minutes on this task.</w:t>
      </w:r>
    </w:p>
    <w:p w:rsidR="00CE7ECF" w:rsidRPr="0018428B" w:rsidRDefault="00CE7ECF" w:rsidP="00CE7ECF">
      <w:pPr>
        <w:pStyle w:val="NormalWeb"/>
        <w:spacing w:before="0" w:beforeAutospacing="0" w:after="0" w:afterAutospacing="0"/>
        <w:rPr>
          <w:b/>
        </w:rPr>
      </w:pPr>
      <w:r w:rsidRPr="0018428B">
        <w:rPr>
          <w:b/>
        </w:rPr>
        <w:t>The table below shows the cinema viewing figures for films by country, in millions.</w:t>
      </w:r>
    </w:p>
    <w:p w:rsidR="00086A4A" w:rsidRPr="0018428B" w:rsidRDefault="00086A4A" w:rsidP="00CE7ECF">
      <w:pPr>
        <w:pStyle w:val="NormalWeb"/>
        <w:spacing w:before="0" w:beforeAutospacing="0" w:after="0" w:afterAutospacing="0"/>
      </w:pPr>
      <w:proofErr w:type="spellStart"/>
      <w:r w:rsidRPr="0018428B">
        <w:t>Summarise</w:t>
      </w:r>
      <w:proofErr w:type="spellEnd"/>
      <w:r w:rsidRPr="0018428B">
        <w:t xml:space="preserve"> the information by selecting and reporting the main features, and make comparisons where relevant.</w:t>
      </w:r>
    </w:p>
    <w:p w:rsidR="00086A4A" w:rsidRPr="0018428B" w:rsidRDefault="00086A4A" w:rsidP="00CE7ECF">
      <w:pPr>
        <w:pStyle w:val="NormalWeb"/>
        <w:spacing w:before="0" w:beforeAutospacing="0" w:after="0" w:afterAutospacing="0"/>
      </w:pPr>
    </w:p>
    <w:p w:rsidR="00086A4A" w:rsidRPr="0018428B" w:rsidRDefault="007855AD" w:rsidP="00CE7ECF">
      <w:pPr>
        <w:pStyle w:val="NormalWeb"/>
        <w:spacing w:before="0" w:beforeAutospacing="0" w:after="0" w:afterAutospacing="0"/>
      </w:pPr>
      <w:r w:rsidRPr="0018428B">
        <w:t>Write at least 150 words.</w:t>
      </w:r>
    </w:p>
    <w:p w:rsidR="007855AD" w:rsidRPr="0018428B" w:rsidRDefault="007855AD" w:rsidP="00CE7ECF">
      <w:pPr>
        <w:pStyle w:val="NormalWeb"/>
        <w:spacing w:before="0" w:beforeAutospacing="0" w:after="0" w:afterAutospacing="0"/>
        <w:rPr>
          <w:b/>
        </w:rPr>
      </w:pPr>
      <w:r w:rsidRPr="0018428B">
        <w:rPr>
          <w:b/>
        </w:rPr>
        <w:t>Cinema viewing figures for films by country, in millions</w:t>
      </w:r>
    </w:p>
    <w:tbl>
      <w:tblPr>
        <w:tblStyle w:val="TableGrid"/>
        <w:tblW w:w="0" w:type="auto"/>
        <w:tblLook w:val="04A0" w:firstRow="1" w:lastRow="0" w:firstColumn="1" w:lastColumn="0" w:noHBand="0" w:noVBand="1"/>
      </w:tblPr>
      <w:tblGrid>
        <w:gridCol w:w="1745"/>
        <w:gridCol w:w="1745"/>
        <w:gridCol w:w="1745"/>
        <w:gridCol w:w="1745"/>
        <w:gridCol w:w="1745"/>
        <w:gridCol w:w="1746"/>
      </w:tblGrid>
      <w:tr w:rsidR="007855AD" w:rsidRPr="0018428B" w:rsidTr="007855AD">
        <w:tc>
          <w:tcPr>
            <w:tcW w:w="1745" w:type="dxa"/>
          </w:tcPr>
          <w:p w:rsidR="007855AD" w:rsidRPr="0018428B" w:rsidRDefault="007855AD" w:rsidP="00DB61D2">
            <w:pPr>
              <w:pStyle w:val="NormalWeb"/>
              <w:spacing w:before="120" w:beforeAutospacing="0" w:after="120" w:afterAutospacing="0"/>
              <w:rPr>
                <w:b/>
              </w:rPr>
            </w:pPr>
          </w:p>
        </w:tc>
        <w:tc>
          <w:tcPr>
            <w:tcW w:w="1745" w:type="dxa"/>
          </w:tcPr>
          <w:p w:rsidR="007855AD" w:rsidRPr="0018428B" w:rsidRDefault="00DB61D2" w:rsidP="00DB61D2">
            <w:pPr>
              <w:pStyle w:val="NormalWeb"/>
              <w:spacing w:before="120" w:beforeAutospacing="0" w:after="120" w:afterAutospacing="0"/>
              <w:rPr>
                <w:b/>
              </w:rPr>
            </w:pPr>
            <w:r w:rsidRPr="0018428B">
              <w:rPr>
                <w:b/>
              </w:rPr>
              <w:t>Action</w:t>
            </w:r>
          </w:p>
        </w:tc>
        <w:tc>
          <w:tcPr>
            <w:tcW w:w="1745" w:type="dxa"/>
          </w:tcPr>
          <w:p w:rsidR="007855AD" w:rsidRPr="0018428B" w:rsidRDefault="00DB61D2" w:rsidP="00DB61D2">
            <w:pPr>
              <w:pStyle w:val="NormalWeb"/>
              <w:spacing w:before="120" w:beforeAutospacing="0" w:after="120" w:afterAutospacing="0"/>
              <w:rPr>
                <w:b/>
              </w:rPr>
            </w:pPr>
            <w:r w:rsidRPr="0018428B">
              <w:rPr>
                <w:b/>
              </w:rPr>
              <w:t>Romance</w:t>
            </w:r>
          </w:p>
        </w:tc>
        <w:tc>
          <w:tcPr>
            <w:tcW w:w="1745" w:type="dxa"/>
          </w:tcPr>
          <w:p w:rsidR="007855AD" w:rsidRPr="0018428B" w:rsidRDefault="00DB61D2" w:rsidP="00DB61D2">
            <w:pPr>
              <w:pStyle w:val="NormalWeb"/>
              <w:spacing w:before="120" w:beforeAutospacing="0" w:after="120" w:afterAutospacing="0"/>
              <w:rPr>
                <w:b/>
              </w:rPr>
            </w:pPr>
            <w:r w:rsidRPr="0018428B">
              <w:rPr>
                <w:b/>
              </w:rPr>
              <w:t>Comedy</w:t>
            </w:r>
          </w:p>
        </w:tc>
        <w:tc>
          <w:tcPr>
            <w:tcW w:w="1745" w:type="dxa"/>
          </w:tcPr>
          <w:p w:rsidR="007855AD" w:rsidRPr="0018428B" w:rsidRDefault="00DB61D2" w:rsidP="00DB61D2">
            <w:pPr>
              <w:pStyle w:val="NormalWeb"/>
              <w:spacing w:before="120" w:beforeAutospacing="0" w:after="120" w:afterAutospacing="0"/>
              <w:rPr>
                <w:b/>
              </w:rPr>
            </w:pPr>
            <w:r w:rsidRPr="0018428B">
              <w:rPr>
                <w:b/>
              </w:rPr>
              <w:t>Horror</w:t>
            </w:r>
          </w:p>
        </w:tc>
        <w:tc>
          <w:tcPr>
            <w:tcW w:w="1746" w:type="dxa"/>
          </w:tcPr>
          <w:p w:rsidR="007855AD" w:rsidRPr="0018428B" w:rsidRDefault="00DB61D2" w:rsidP="00DB61D2">
            <w:pPr>
              <w:pStyle w:val="NormalWeb"/>
              <w:spacing w:before="120" w:beforeAutospacing="0" w:after="120" w:afterAutospacing="0"/>
              <w:rPr>
                <w:b/>
              </w:rPr>
            </w:pPr>
            <w:r w:rsidRPr="0018428B">
              <w:rPr>
                <w:b/>
              </w:rPr>
              <w:t>Totals</w:t>
            </w:r>
          </w:p>
        </w:tc>
      </w:tr>
      <w:tr w:rsidR="007855AD" w:rsidRPr="0018428B" w:rsidTr="007855AD">
        <w:tc>
          <w:tcPr>
            <w:tcW w:w="1745" w:type="dxa"/>
          </w:tcPr>
          <w:p w:rsidR="007855AD" w:rsidRPr="0018428B" w:rsidRDefault="00DB61D2" w:rsidP="00DB61D2">
            <w:pPr>
              <w:pStyle w:val="NormalWeb"/>
              <w:spacing w:before="120" w:beforeAutospacing="0" w:after="120" w:afterAutospacing="0"/>
              <w:rPr>
                <w:b/>
              </w:rPr>
            </w:pPr>
            <w:r w:rsidRPr="0018428B">
              <w:rPr>
                <w:b/>
              </w:rPr>
              <w:t>Indian</w:t>
            </w:r>
          </w:p>
          <w:p w:rsidR="00DB61D2" w:rsidRPr="0018428B" w:rsidRDefault="00DB61D2" w:rsidP="00DB61D2">
            <w:pPr>
              <w:pStyle w:val="NormalWeb"/>
              <w:spacing w:before="120" w:beforeAutospacing="0" w:after="120" w:afterAutospacing="0"/>
              <w:rPr>
                <w:b/>
              </w:rPr>
            </w:pPr>
            <w:r w:rsidRPr="0018428B">
              <w:rPr>
                <w:b/>
              </w:rPr>
              <w:t>Ireland</w:t>
            </w:r>
          </w:p>
          <w:p w:rsidR="00DB61D2" w:rsidRPr="0018428B" w:rsidRDefault="00DB61D2" w:rsidP="00DB61D2">
            <w:pPr>
              <w:pStyle w:val="NormalWeb"/>
              <w:spacing w:before="120" w:beforeAutospacing="0" w:after="120" w:afterAutospacing="0"/>
              <w:rPr>
                <w:b/>
              </w:rPr>
            </w:pPr>
            <w:r w:rsidRPr="0018428B">
              <w:rPr>
                <w:b/>
              </w:rPr>
              <w:t>New Zealand</w:t>
            </w:r>
          </w:p>
          <w:p w:rsidR="00DB61D2" w:rsidRPr="0018428B" w:rsidRDefault="00DB61D2" w:rsidP="00DB61D2">
            <w:pPr>
              <w:pStyle w:val="NormalWeb"/>
              <w:spacing w:before="120" w:beforeAutospacing="0" w:after="120" w:afterAutospacing="0"/>
              <w:rPr>
                <w:b/>
              </w:rPr>
            </w:pPr>
            <w:r w:rsidRPr="0018428B">
              <w:rPr>
                <w:b/>
              </w:rPr>
              <w:t>Japan</w:t>
            </w:r>
          </w:p>
        </w:tc>
        <w:tc>
          <w:tcPr>
            <w:tcW w:w="1745" w:type="dxa"/>
          </w:tcPr>
          <w:p w:rsidR="007855AD" w:rsidRPr="0018428B" w:rsidRDefault="00DB61D2" w:rsidP="00DB61D2">
            <w:pPr>
              <w:pStyle w:val="NormalWeb"/>
              <w:spacing w:before="120" w:beforeAutospacing="0" w:after="120" w:afterAutospacing="0"/>
              <w:rPr>
                <w:b/>
                <w:color w:val="FF0000"/>
              </w:rPr>
            </w:pPr>
            <w:r w:rsidRPr="0018428B">
              <w:rPr>
                <w:b/>
                <w:color w:val="FF0000"/>
              </w:rPr>
              <w:t>8</w:t>
            </w:r>
          </w:p>
          <w:p w:rsidR="00DB61D2" w:rsidRPr="0018428B" w:rsidRDefault="00DB61D2" w:rsidP="00DB61D2">
            <w:pPr>
              <w:pStyle w:val="NormalWeb"/>
              <w:spacing w:before="120" w:beforeAutospacing="0" w:after="120" w:afterAutospacing="0"/>
              <w:rPr>
                <w:b/>
              </w:rPr>
            </w:pPr>
            <w:r w:rsidRPr="0018428B">
              <w:rPr>
                <w:b/>
              </w:rPr>
              <w:t>7.6</w:t>
            </w:r>
          </w:p>
          <w:p w:rsidR="00DB61D2" w:rsidRPr="0018428B" w:rsidRDefault="00DB61D2" w:rsidP="00DB61D2">
            <w:pPr>
              <w:pStyle w:val="NormalWeb"/>
              <w:spacing w:before="120" w:beforeAutospacing="0" w:after="120" w:afterAutospacing="0"/>
              <w:rPr>
                <w:b/>
              </w:rPr>
            </w:pPr>
            <w:r w:rsidRPr="0018428B">
              <w:rPr>
                <w:b/>
              </w:rPr>
              <w:t>7.2</w:t>
            </w:r>
          </w:p>
          <w:p w:rsidR="00DB61D2" w:rsidRPr="0018428B" w:rsidRDefault="00DB61D2" w:rsidP="00DB61D2">
            <w:pPr>
              <w:pStyle w:val="NormalWeb"/>
              <w:spacing w:before="120" w:beforeAutospacing="0" w:after="120" w:afterAutospacing="0"/>
              <w:rPr>
                <w:b/>
              </w:rPr>
            </w:pPr>
            <w:r w:rsidRPr="0018428B">
              <w:rPr>
                <w:b/>
              </w:rPr>
              <w:t>7.1</w:t>
            </w:r>
          </w:p>
        </w:tc>
        <w:tc>
          <w:tcPr>
            <w:tcW w:w="1745" w:type="dxa"/>
          </w:tcPr>
          <w:p w:rsidR="007855AD" w:rsidRPr="0018428B" w:rsidRDefault="00DB61D2" w:rsidP="00DB61D2">
            <w:pPr>
              <w:pStyle w:val="NormalWeb"/>
              <w:spacing w:before="120" w:beforeAutospacing="0" w:after="120" w:afterAutospacing="0"/>
              <w:rPr>
                <w:b/>
                <w:color w:val="FF0000"/>
              </w:rPr>
            </w:pPr>
            <w:r w:rsidRPr="0018428B">
              <w:rPr>
                <w:b/>
                <w:color w:val="FF0000"/>
              </w:rPr>
              <w:t>7.5</w:t>
            </w:r>
          </w:p>
          <w:p w:rsidR="00DB61D2" w:rsidRPr="0018428B" w:rsidRDefault="00DB61D2" w:rsidP="00DB61D2">
            <w:pPr>
              <w:pStyle w:val="NormalWeb"/>
              <w:spacing w:before="120" w:beforeAutospacing="0" w:after="120" w:afterAutospacing="0"/>
              <w:rPr>
                <w:b/>
              </w:rPr>
            </w:pPr>
            <w:r w:rsidRPr="0018428B">
              <w:rPr>
                <w:b/>
              </w:rPr>
              <w:t>3.8</w:t>
            </w:r>
          </w:p>
          <w:p w:rsidR="00DB61D2" w:rsidRPr="0018428B" w:rsidRDefault="00DB61D2" w:rsidP="00DB61D2">
            <w:pPr>
              <w:pStyle w:val="NormalWeb"/>
              <w:spacing w:before="120" w:beforeAutospacing="0" w:after="120" w:afterAutospacing="0"/>
              <w:rPr>
                <w:b/>
              </w:rPr>
            </w:pPr>
            <w:r w:rsidRPr="0018428B">
              <w:rPr>
                <w:b/>
              </w:rPr>
              <w:t>4.5</w:t>
            </w:r>
          </w:p>
          <w:p w:rsidR="00DB61D2" w:rsidRPr="0018428B" w:rsidRDefault="00DB61D2" w:rsidP="00DB61D2">
            <w:pPr>
              <w:pStyle w:val="NormalWeb"/>
              <w:spacing w:before="120" w:beforeAutospacing="0" w:after="120" w:afterAutospacing="0"/>
              <w:rPr>
                <w:b/>
              </w:rPr>
            </w:pPr>
            <w:r w:rsidRPr="0018428B">
              <w:rPr>
                <w:b/>
              </w:rPr>
              <w:t>4.5</w:t>
            </w:r>
          </w:p>
        </w:tc>
        <w:tc>
          <w:tcPr>
            <w:tcW w:w="1745" w:type="dxa"/>
          </w:tcPr>
          <w:p w:rsidR="007855AD" w:rsidRPr="0018428B" w:rsidRDefault="00DB61D2" w:rsidP="00DB61D2">
            <w:pPr>
              <w:pStyle w:val="NormalWeb"/>
              <w:spacing w:before="120" w:beforeAutospacing="0" w:after="120" w:afterAutospacing="0"/>
              <w:rPr>
                <w:b/>
                <w:color w:val="FF0000"/>
              </w:rPr>
            </w:pPr>
            <w:r w:rsidRPr="0018428B">
              <w:rPr>
                <w:b/>
                <w:color w:val="FF0000"/>
              </w:rPr>
              <w:t>6.5</w:t>
            </w:r>
          </w:p>
          <w:p w:rsidR="00DB61D2" w:rsidRPr="0018428B" w:rsidRDefault="00DB61D2" w:rsidP="00DB61D2">
            <w:pPr>
              <w:pStyle w:val="NormalWeb"/>
              <w:spacing w:before="120" w:beforeAutospacing="0" w:after="120" w:afterAutospacing="0"/>
              <w:rPr>
                <w:b/>
              </w:rPr>
            </w:pPr>
            <w:r w:rsidRPr="0018428B">
              <w:rPr>
                <w:b/>
              </w:rPr>
              <w:t>5.5</w:t>
            </w:r>
          </w:p>
          <w:p w:rsidR="00DB61D2" w:rsidRPr="0018428B" w:rsidRDefault="00DB61D2" w:rsidP="00DB61D2">
            <w:pPr>
              <w:pStyle w:val="NormalWeb"/>
              <w:spacing w:before="120" w:beforeAutospacing="0" w:after="120" w:afterAutospacing="0"/>
              <w:rPr>
                <w:b/>
              </w:rPr>
            </w:pPr>
            <w:r w:rsidRPr="0018428B">
              <w:rPr>
                <w:b/>
              </w:rPr>
              <w:t>3.9</w:t>
            </w:r>
          </w:p>
          <w:p w:rsidR="00DB61D2" w:rsidRPr="0018428B" w:rsidRDefault="00DB61D2" w:rsidP="00DB61D2">
            <w:pPr>
              <w:pStyle w:val="NormalWeb"/>
              <w:spacing w:before="120" w:beforeAutospacing="0" w:after="120" w:afterAutospacing="0"/>
              <w:rPr>
                <w:b/>
              </w:rPr>
            </w:pPr>
            <w:r w:rsidRPr="0018428B">
              <w:rPr>
                <w:b/>
              </w:rPr>
              <w:t>4</w:t>
            </w:r>
          </w:p>
        </w:tc>
        <w:tc>
          <w:tcPr>
            <w:tcW w:w="1745" w:type="dxa"/>
          </w:tcPr>
          <w:p w:rsidR="007855AD" w:rsidRPr="0018428B" w:rsidRDefault="00DB61D2" w:rsidP="00DB61D2">
            <w:pPr>
              <w:pStyle w:val="NormalWeb"/>
              <w:spacing w:before="120" w:beforeAutospacing="0" w:after="120" w:afterAutospacing="0"/>
              <w:rPr>
                <w:b/>
              </w:rPr>
            </w:pPr>
            <w:r w:rsidRPr="0018428B">
              <w:rPr>
                <w:b/>
              </w:rPr>
              <w:t>2.5</w:t>
            </w:r>
          </w:p>
          <w:p w:rsidR="00DB61D2" w:rsidRPr="0018428B" w:rsidRDefault="00DB61D2" w:rsidP="00DB61D2">
            <w:pPr>
              <w:pStyle w:val="NormalWeb"/>
              <w:spacing w:before="120" w:beforeAutospacing="0" w:after="120" w:afterAutospacing="0"/>
              <w:rPr>
                <w:b/>
                <w:color w:val="FF0000"/>
              </w:rPr>
            </w:pPr>
            <w:r w:rsidRPr="0018428B">
              <w:rPr>
                <w:b/>
                <w:color w:val="FF0000"/>
              </w:rPr>
              <w:t>6.4</w:t>
            </w:r>
          </w:p>
          <w:p w:rsidR="00DB61D2" w:rsidRPr="0018428B" w:rsidRDefault="00DB61D2" w:rsidP="00DB61D2">
            <w:pPr>
              <w:pStyle w:val="NormalWeb"/>
              <w:spacing w:before="120" w:beforeAutospacing="0" w:after="120" w:afterAutospacing="0"/>
              <w:rPr>
                <w:b/>
              </w:rPr>
            </w:pPr>
            <w:r w:rsidRPr="0018428B">
              <w:rPr>
                <w:b/>
              </w:rPr>
              <w:t>4.7</w:t>
            </w:r>
          </w:p>
          <w:p w:rsidR="00DB61D2" w:rsidRPr="0018428B" w:rsidRDefault="00DB61D2" w:rsidP="00DB61D2">
            <w:pPr>
              <w:pStyle w:val="NormalWeb"/>
              <w:spacing w:before="120" w:beforeAutospacing="0" w:after="120" w:afterAutospacing="0"/>
              <w:rPr>
                <w:b/>
              </w:rPr>
            </w:pPr>
            <w:r w:rsidRPr="0018428B">
              <w:rPr>
                <w:b/>
                <w:color w:val="FF0000"/>
              </w:rPr>
              <w:t>2.2</w:t>
            </w:r>
          </w:p>
        </w:tc>
        <w:tc>
          <w:tcPr>
            <w:tcW w:w="1746" w:type="dxa"/>
          </w:tcPr>
          <w:p w:rsidR="007855AD" w:rsidRPr="0018428B" w:rsidRDefault="00DB61D2" w:rsidP="00DB61D2">
            <w:pPr>
              <w:pStyle w:val="NormalWeb"/>
              <w:spacing w:before="120" w:beforeAutospacing="0" w:after="120" w:afterAutospacing="0"/>
              <w:rPr>
                <w:b/>
                <w:color w:val="FF0000"/>
              </w:rPr>
            </w:pPr>
            <w:r w:rsidRPr="0018428B">
              <w:rPr>
                <w:b/>
                <w:color w:val="FF0000"/>
              </w:rPr>
              <w:t>24.5</w:t>
            </w:r>
          </w:p>
          <w:p w:rsidR="00DB61D2" w:rsidRPr="0018428B" w:rsidRDefault="00DB61D2" w:rsidP="00DB61D2">
            <w:pPr>
              <w:pStyle w:val="NormalWeb"/>
              <w:spacing w:before="120" w:beforeAutospacing="0" w:after="120" w:afterAutospacing="0"/>
              <w:rPr>
                <w:b/>
              </w:rPr>
            </w:pPr>
            <w:r w:rsidRPr="0018428B">
              <w:rPr>
                <w:b/>
              </w:rPr>
              <w:t>23.3</w:t>
            </w:r>
          </w:p>
          <w:p w:rsidR="00DB61D2" w:rsidRPr="0018428B" w:rsidRDefault="00DB61D2" w:rsidP="00DB61D2">
            <w:pPr>
              <w:pStyle w:val="NormalWeb"/>
              <w:spacing w:before="120" w:beforeAutospacing="0" w:after="120" w:afterAutospacing="0"/>
              <w:rPr>
                <w:b/>
              </w:rPr>
            </w:pPr>
            <w:r w:rsidRPr="0018428B">
              <w:rPr>
                <w:b/>
              </w:rPr>
              <w:t>20.3</w:t>
            </w:r>
          </w:p>
          <w:p w:rsidR="00DB61D2" w:rsidRPr="0018428B" w:rsidRDefault="00DB61D2" w:rsidP="00DB61D2">
            <w:pPr>
              <w:pStyle w:val="NormalWeb"/>
              <w:spacing w:before="120" w:beforeAutospacing="0" w:after="120" w:afterAutospacing="0"/>
              <w:rPr>
                <w:b/>
              </w:rPr>
            </w:pPr>
            <w:r w:rsidRPr="0018428B">
              <w:rPr>
                <w:b/>
              </w:rPr>
              <w:t>17.8</w:t>
            </w:r>
          </w:p>
        </w:tc>
      </w:tr>
      <w:tr w:rsidR="007855AD" w:rsidRPr="0018428B" w:rsidTr="007855AD">
        <w:tc>
          <w:tcPr>
            <w:tcW w:w="1745" w:type="dxa"/>
          </w:tcPr>
          <w:p w:rsidR="007855AD" w:rsidRPr="0018428B" w:rsidRDefault="00DB61D2" w:rsidP="00DB61D2">
            <w:pPr>
              <w:pStyle w:val="NormalWeb"/>
              <w:spacing w:before="120" w:beforeAutospacing="0" w:after="120" w:afterAutospacing="0"/>
              <w:rPr>
                <w:b/>
              </w:rPr>
            </w:pPr>
            <w:r w:rsidRPr="0018428B">
              <w:rPr>
                <w:b/>
              </w:rPr>
              <w:t>Total</w:t>
            </w:r>
          </w:p>
        </w:tc>
        <w:tc>
          <w:tcPr>
            <w:tcW w:w="1745" w:type="dxa"/>
          </w:tcPr>
          <w:p w:rsidR="007855AD" w:rsidRPr="0018428B" w:rsidRDefault="00DB61D2" w:rsidP="00DB61D2">
            <w:pPr>
              <w:pStyle w:val="NormalWeb"/>
              <w:spacing w:before="120" w:beforeAutospacing="0" w:after="120" w:afterAutospacing="0"/>
              <w:rPr>
                <w:b/>
              </w:rPr>
            </w:pPr>
            <w:r w:rsidRPr="0018428B">
              <w:rPr>
                <w:b/>
                <w:color w:val="FF0000"/>
              </w:rPr>
              <w:t>29.9</w:t>
            </w:r>
          </w:p>
        </w:tc>
        <w:tc>
          <w:tcPr>
            <w:tcW w:w="1745" w:type="dxa"/>
          </w:tcPr>
          <w:p w:rsidR="007855AD" w:rsidRPr="0018428B" w:rsidRDefault="00DB61D2" w:rsidP="00DB61D2">
            <w:pPr>
              <w:pStyle w:val="NormalWeb"/>
              <w:spacing w:before="120" w:beforeAutospacing="0" w:after="120" w:afterAutospacing="0"/>
              <w:rPr>
                <w:b/>
              </w:rPr>
            </w:pPr>
            <w:r w:rsidRPr="0018428B">
              <w:rPr>
                <w:b/>
              </w:rPr>
              <w:t>20.3</w:t>
            </w:r>
          </w:p>
        </w:tc>
        <w:tc>
          <w:tcPr>
            <w:tcW w:w="1745" w:type="dxa"/>
          </w:tcPr>
          <w:p w:rsidR="007855AD" w:rsidRPr="0018428B" w:rsidRDefault="00DB61D2" w:rsidP="00DB61D2">
            <w:pPr>
              <w:pStyle w:val="NormalWeb"/>
              <w:spacing w:before="120" w:beforeAutospacing="0" w:after="120" w:afterAutospacing="0"/>
              <w:rPr>
                <w:b/>
              </w:rPr>
            </w:pPr>
            <w:r w:rsidRPr="0018428B">
              <w:rPr>
                <w:b/>
              </w:rPr>
              <w:t>19.9</w:t>
            </w:r>
          </w:p>
        </w:tc>
        <w:tc>
          <w:tcPr>
            <w:tcW w:w="1745" w:type="dxa"/>
          </w:tcPr>
          <w:p w:rsidR="007855AD" w:rsidRPr="0018428B" w:rsidRDefault="00DB61D2" w:rsidP="00DB61D2">
            <w:pPr>
              <w:pStyle w:val="NormalWeb"/>
              <w:spacing w:before="120" w:beforeAutospacing="0" w:after="120" w:afterAutospacing="0"/>
              <w:rPr>
                <w:b/>
              </w:rPr>
            </w:pPr>
            <w:r w:rsidRPr="0018428B">
              <w:rPr>
                <w:b/>
              </w:rPr>
              <w:t>15.8</w:t>
            </w:r>
          </w:p>
        </w:tc>
        <w:tc>
          <w:tcPr>
            <w:tcW w:w="1746" w:type="dxa"/>
          </w:tcPr>
          <w:p w:rsidR="007855AD" w:rsidRPr="0018428B" w:rsidRDefault="007855AD" w:rsidP="00DB61D2">
            <w:pPr>
              <w:pStyle w:val="NormalWeb"/>
              <w:spacing w:before="120" w:beforeAutospacing="0" w:after="120" w:afterAutospacing="0"/>
              <w:rPr>
                <w:b/>
              </w:rPr>
            </w:pPr>
          </w:p>
        </w:tc>
      </w:tr>
    </w:tbl>
    <w:p w:rsidR="007855AD" w:rsidRPr="0018428B" w:rsidRDefault="007855AD" w:rsidP="00CE7ECF">
      <w:pPr>
        <w:pStyle w:val="NormalWeb"/>
        <w:spacing w:before="0" w:beforeAutospacing="0" w:after="0" w:afterAutospacing="0"/>
        <w:rPr>
          <w:b/>
        </w:rPr>
      </w:pPr>
    </w:p>
    <w:p w:rsidR="00DB61D2" w:rsidRPr="0018428B" w:rsidRDefault="00DB61D2" w:rsidP="00CE7ECF">
      <w:pPr>
        <w:pStyle w:val="NormalWeb"/>
        <w:spacing w:before="0" w:beforeAutospacing="0" w:after="0" w:afterAutospacing="0"/>
        <w:rPr>
          <w:b/>
        </w:rPr>
      </w:pPr>
      <w:r w:rsidRPr="0018428B">
        <w:rPr>
          <w:b/>
        </w:rPr>
        <w:t>Test Tip</w:t>
      </w:r>
    </w:p>
    <w:p w:rsidR="00DB61D2" w:rsidRPr="0018428B" w:rsidRDefault="00DB61D2" w:rsidP="00CE7ECF">
      <w:pPr>
        <w:pStyle w:val="NormalWeb"/>
        <w:spacing w:before="0" w:beforeAutospacing="0" w:after="0" w:afterAutospacing="0"/>
      </w:pPr>
      <w:r w:rsidRPr="0018428B">
        <w:t xml:space="preserve">The word </w:t>
      </w:r>
      <w:r w:rsidRPr="0018428B">
        <w:rPr>
          <w:i/>
        </w:rPr>
        <w:t xml:space="preserve">respectively </w:t>
      </w:r>
      <w:r w:rsidRPr="0018428B">
        <w:t>is useful in Task 1 for placing data in the order that you write about it.</w:t>
      </w:r>
    </w:p>
    <w:p w:rsidR="00DB61D2" w:rsidRPr="0018428B" w:rsidRDefault="00DB61D2" w:rsidP="00CE7ECF">
      <w:pPr>
        <w:pStyle w:val="NormalWeb"/>
        <w:spacing w:before="0" w:beforeAutospacing="0" w:after="0" w:afterAutospacing="0"/>
        <w:rPr>
          <w:b/>
          <w:i/>
        </w:rPr>
      </w:pPr>
      <w:r w:rsidRPr="0018428B">
        <w:rPr>
          <w:i/>
        </w:rPr>
        <w:t>Romance and comedy are the next popular genres, with the total number of 20.3 million viewers and 19.9 viewers</w:t>
      </w:r>
      <w:r w:rsidRPr="0018428B">
        <w:rPr>
          <w:b/>
          <w:i/>
        </w:rPr>
        <w:t xml:space="preserve"> respectively</w:t>
      </w:r>
      <w:r w:rsidR="00DE6D7F" w:rsidRPr="0018428B">
        <w:rPr>
          <w:b/>
          <w:i/>
        </w:rPr>
        <w:t>.</w:t>
      </w:r>
    </w:p>
    <w:p w:rsidR="00DE6D7F" w:rsidRPr="0018428B" w:rsidRDefault="00DE6D7F" w:rsidP="00CE7ECF">
      <w:pPr>
        <w:pStyle w:val="NormalWeb"/>
        <w:spacing w:before="0" w:beforeAutospacing="0" w:after="0" w:afterAutospacing="0"/>
        <w:rPr>
          <w:b/>
          <w:i/>
        </w:rPr>
      </w:pPr>
    </w:p>
    <w:p w:rsidR="00DE6D7F" w:rsidRPr="0018428B" w:rsidRDefault="00DE6D7F" w:rsidP="00CE7ECF">
      <w:pPr>
        <w:pStyle w:val="NormalWeb"/>
        <w:spacing w:before="0" w:beforeAutospacing="0" w:after="0" w:afterAutospacing="0"/>
        <w:rPr>
          <w:b/>
        </w:rPr>
      </w:pPr>
      <w:r w:rsidRPr="0018428B">
        <w:rPr>
          <w:b/>
        </w:rPr>
        <w:t>Model answer</w:t>
      </w:r>
    </w:p>
    <w:p w:rsidR="00DE6D7F" w:rsidRPr="0018428B" w:rsidRDefault="00DE6D7F" w:rsidP="0077374D">
      <w:pPr>
        <w:pStyle w:val="NormalWeb"/>
        <w:spacing w:before="0" w:beforeAutospacing="0" w:after="0" w:afterAutospacing="0"/>
        <w:jc w:val="both"/>
      </w:pPr>
      <w:r w:rsidRPr="0018428B">
        <w:t xml:space="preserve">The table </w:t>
      </w:r>
      <w:r w:rsidRPr="0018428B">
        <w:rPr>
          <w:color w:val="FF0000"/>
        </w:rPr>
        <w:t>compares</w:t>
      </w:r>
      <w:r w:rsidRPr="0018428B">
        <w:t xml:space="preserve"> four countries </w:t>
      </w:r>
      <w:r w:rsidRPr="0018428B">
        <w:rPr>
          <w:color w:val="FF0000"/>
        </w:rPr>
        <w:t>in terms of</w:t>
      </w:r>
      <w:r w:rsidRPr="0018428B">
        <w:t xml:space="preserve"> the number of people who watch four different genres of film at the cinema</w:t>
      </w:r>
      <w:r w:rsidR="0077374D" w:rsidRPr="0018428B">
        <w:t>, including</w:t>
      </w:r>
      <w:r w:rsidRPr="0018428B">
        <w:t xml:space="preserve"> Action, Romance, Comedy and Horror.</w:t>
      </w:r>
    </w:p>
    <w:p w:rsidR="00DE6D7F" w:rsidRPr="0018428B" w:rsidRDefault="00DE6D7F" w:rsidP="0077374D">
      <w:pPr>
        <w:pStyle w:val="NormalWeb"/>
        <w:spacing w:before="0" w:beforeAutospacing="0" w:after="0" w:afterAutospacing="0"/>
        <w:jc w:val="both"/>
      </w:pPr>
    </w:p>
    <w:p w:rsidR="00DE6D7F" w:rsidRPr="0018428B" w:rsidRDefault="0077374D" w:rsidP="0077374D">
      <w:pPr>
        <w:pStyle w:val="NormalWeb"/>
        <w:spacing w:before="0" w:beforeAutospacing="0" w:after="0" w:afterAutospacing="0"/>
        <w:jc w:val="both"/>
      </w:pPr>
      <w:r w:rsidRPr="0018428B">
        <w:t xml:space="preserve">The table indicates that more Indian people watch films at the cinema than the other three nationalities. In all four countries, Action is the most popular </w:t>
      </w:r>
      <w:r w:rsidR="00742D39" w:rsidRPr="0018428B">
        <w:t>type</w:t>
      </w:r>
      <w:r w:rsidRPr="0018428B">
        <w:t xml:space="preserve"> of film. The total number of viewers for action films is nearly 30 million and in each country about 7-8 million people watch them.</w:t>
      </w:r>
    </w:p>
    <w:p w:rsidR="0077374D" w:rsidRPr="0018428B" w:rsidRDefault="0077374D" w:rsidP="0077374D">
      <w:pPr>
        <w:pStyle w:val="NormalWeb"/>
        <w:spacing w:before="0" w:beforeAutospacing="0" w:after="0" w:afterAutospacing="0"/>
        <w:jc w:val="both"/>
      </w:pPr>
    </w:p>
    <w:p w:rsidR="0077374D" w:rsidRPr="0018428B" w:rsidRDefault="0077374D" w:rsidP="0077374D">
      <w:pPr>
        <w:pStyle w:val="NormalWeb"/>
        <w:spacing w:before="0" w:beforeAutospacing="0" w:after="0" w:afterAutospacing="0"/>
        <w:jc w:val="both"/>
      </w:pPr>
      <w:r w:rsidRPr="0018428B">
        <w:t>Not many people like watching horror films at the cinema compared to the other genres of film. In India and Japan only 2-2.5 million people watch horror films but they are more popular in New Zealand and Ireland. On the other hand, romance films are very popular in India with 7.5 million views but it is not as popular in the other countries. New Zealand and Japan come next with</w:t>
      </w:r>
      <w:r w:rsidR="00F86273" w:rsidRPr="0018428B">
        <w:t xml:space="preserve"> </w:t>
      </w:r>
      <w:r w:rsidRPr="0018428B">
        <w:t>4.5 million viewers each.</w:t>
      </w:r>
    </w:p>
    <w:p w:rsidR="004D3752" w:rsidRPr="0018428B" w:rsidRDefault="004D3752" w:rsidP="0077374D">
      <w:pPr>
        <w:pStyle w:val="NormalWeb"/>
        <w:spacing w:before="0" w:beforeAutospacing="0" w:after="0" w:afterAutospacing="0"/>
        <w:jc w:val="both"/>
        <w:rPr>
          <w:b/>
        </w:rPr>
      </w:pPr>
      <w:r w:rsidRPr="0018428B">
        <w:t>(152 words)</w:t>
      </w:r>
      <w:r w:rsidR="0080318A" w:rsidRPr="0018428B">
        <w:t xml:space="preserve"> </w:t>
      </w:r>
      <w:r w:rsidR="0080318A" w:rsidRPr="0018428B">
        <w:rPr>
          <w:b/>
        </w:rPr>
        <w:t>4</w:t>
      </w:r>
    </w:p>
    <w:p w:rsidR="0077374D" w:rsidRPr="0018428B" w:rsidRDefault="0077374D"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CE7ECF">
      <w:pPr>
        <w:pStyle w:val="NormalWeb"/>
        <w:spacing w:before="0" w:beforeAutospacing="0" w:after="0" w:afterAutospacing="0"/>
      </w:pPr>
    </w:p>
    <w:p w:rsidR="00EB734C" w:rsidRPr="0018428B" w:rsidRDefault="00EB734C" w:rsidP="00EB734C">
      <w:pPr>
        <w:pStyle w:val="NormalWeb"/>
        <w:spacing w:before="0" w:beforeAutospacing="0" w:after="0" w:afterAutospacing="0"/>
        <w:rPr>
          <w:color w:val="000000"/>
        </w:rPr>
      </w:pPr>
      <w:r w:rsidRPr="0018428B">
        <w:rPr>
          <w:color w:val="000000"/>
        </w:rPr>
        <w:t>You should spend about 20 minutes on this task.</w:t>
      </w:r>
    </w:p>
    <w:p w:rsidR="00EB734C" w:rsidRPr="0018428B" w:rsidRDefault="00EB734C" w:rsidP="00EB734C">
      <w:pPr>
        <w:pStyle w:val="NormalWeb"/>
        <w:spacing w:before="0" w:beforeAutospacing="0" w:after="0" w:afterAutospacing="0"/>
        <w:rPr>
          <w:b/>
          <w:color w:val="000000"/>
        </w:rPr>
      </w:pPr>
      <w:r w:rsidRPr="0018428B">
        <w:rPr>
          <w:rStyle w:val="Strong"/>
          <w:color w:val="000000"/>
        </w:rPr>
        <w:t xml:space="preserve">The three pie charts below show the changes in annual spending by local authorities in </w:t>
      </w:r>
      <w:proofErr w:type="spellStart"/>
      <w:r w:rsidRPr="0018428B">
        <w:rPr>
          <w:rStyle w:val="Strong"/>
          <w:color w:val="000000"/>
        </w:rPr>
        <w:t>Someland</w:t>
      </w:r>
      <w:proofErr w:type="spellEnd"/>
      <w:r w:rsidRPr="0018428B">
        <w:rPr>
          <w:rStyle w:val="Strong"/>
          <w:color w:val="000000"/>
        </w:rPr>
        <w:t xml:space="preserve"> in 1980, 1990 and 2000.</w:t>
      </w:r>
      <w:r w:rsidRPr="0018428B">
        <w:rPr>
          <w:b/>
          <w:bCs/>
          <w:color w:val="000000"/>
        </w:rPr>
        <w:br/>
      </w:r>
      <w:r w:rsidRPr="0018428B">
        <w:rPr>
          <w:b/>
          <w:bCs/>
          <w:color w:val="000000"/>
        </w:rPr>
        <w:br/>
      </w:r>
      <w:proofErr w:type="spellStart"/>
      <w:r w:rsidRPr="0018428B">
        <w:rPr>
          <w:rStyle w:val="Strong"/>
          <w:b w:val="0"/>
          <w:color w:val="000000"/>
        </w:rPr>
        <w:lastRenderedPageBreak/>
        <w:t>Summarise</w:t>
      </w:r>
      <w:proofErr w:type="spellEnd"/>
      <w:r w:rsidRPr="0018428B">
        <w:rPr>
          <w:rStyle w:val="Strong"/>
          <w:b w:val="0"/>
          <w:color w:val="000000"/>
        </w:rPr>
        <w:t xml:space="preserve"> the information by selecting and reporting the main features, and make comparisons where relevant.</w:t>
      </w:r>
    </w:p>
    <w:p w:rsidR="00EB734C" w:rsidRPr="0018428B" w:rsidRDefault="00EB734C" w:rsidP="00EB734C">
      <w:pPr>
        <w:pStyle w:val="NormalWeb"/>
        <w:spacing w:before="0" w:beforeAutospacing="0" w:after="0" w:afterAutospacing="0"/>
        <w:rPr>
          <w:color w:val="000000"/>
        </w:rPr>
      </w:pPr>
      <w:r w:rsidRPr="0018428B">
        <w:rPr>
          <w:color w:val="000000"/>
        </w:rPr>
        <w:t>Write at least 150 words.</w:t>
      </w:r>
    </w:p>
    <w:p w:rsidR="00EB734C" w:rsidRPr="0018428B" w:rsidRDefault="00EB734C" w:rsidP="00EB734C">
      <w:pPr>
        <w:pStyle w:val="NormalWeb"/>
        <w:spacing w:before="0" w:beforeAutospacing="0" w:after="0" w:afterAutospacing="0"/>
        <w:rPr>
          <w:color w:val="000000"/>
        </w:rPr>
      </w:pPr>
    </w:p>
    <w:p w:rsidR="00EB734C" w:rsidRPr="0018428B" w:rsidRDefault="00EB734C" w:rsidP="00EB734C">
      <w:pPr>
        <w:pStyle w:val="NormalWeb"/>
        <w:spacing w:before="0" w:beforeAutospacing="0" w:after="0" w:afterAutospacing="0"/>
        <w:jc w:val="center"/>
        <w:rPr>
          <w:b/>
          <w:bCs/>
        </w:rPr>
      </w:pPr>
      <w:r w:rsidRPr="0018428B">
        <w:rPr>
          <w:b/>
          <w:bCs/>
        </w:rPr>
        <w:t xml:space="preserve">Expenditure by local authorities in </w:t>
      </w:r>
      <w:proofErr w:type="spellStart"/>
      <w:r w:rsidRPr="0018428B">
        <w:rPr>
          <w:b/>
          <w:bCs/>
        </w:rPr>
        <w:t>Someland</w:t>
      </w:r>
      <w:proofErr w:type="spellEnd"/>
      <w:r w:rsidRPr="0018428B">
        <w:rPr>
          <w:b/>
          <w:bCs/>
        </w:rPr>
        <w:br/>
      </w:r>
      <w:r w:rsidRPr="0018428B">
        <w:rPr>
          <w:b/>
          <w:bCs/>
          <w:noProof/>
          <w:lang w:eastAsia="ja-JP"/>
        </w:rPr>
        <w:drawing>
          <wp:inline distT="0" distB="0" distL="0" distR="0" wp14:anchorId="74B232D1" wp14:editId="73548079">
            <wp:extent cx="3374458" cy="4046561"/>
            <wp:effectExtent l="0" t="0" r="0" b="0"/>
            <wp:docPr id="21" name="Picture 21"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elts writing s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6830" cy="4049405"/>
                    </a:xfrm>
                    <a:prstGeom prst="rect">
                      <a:avLst/>
                    </a:prstGeom>
                    <a:noFill/>
                    <a:ln>
                      <a:noFill/>
                    </a:ln>
                  </pic:spPr>
                </pic:pic>
              </a:graphicData>
            </a:graphic>
          </wp:inline>
        </w:drawing>
      </w:r>
    </w:p>
    <w:p w:rsidR="00EB734C" w:rsidRPr="0018428B" w:rsidRDefault="00EB734C" w:rsidP="00CF61F6">
      <w:pPr>
        <w:pStyle w:val="Heading3"/>
        <w:spacing w:before="0" w:beforeAutospacing="0" w:after="0" w:afterAutospacing="0"/>
        <w:rPr>
          <w:sz w:val="24"/>
          <w:szCs w:val="24"/>
        </w:rPr>
      </w:pPr>
      <w:r w:rsidRPr="0018428B">
        <w:rPr>
          <w:sz w:val="24"/>
          <w:szCs w:val="24"/>
        </w:rPr>
        <w:t>Model answer</w:t>
      </w:r>
    </w:p>
    <w:p w:rsidR="008F63E9" w:rsidRPr="0018428B" w:rsidRDefault="00EB734C" w:rsidP="00CF61F6">
      <w:pPr>
        <w:pStyle w:val="NormalWeb"/>
        <w:spacing w:before="0" w:beforeAutospacing="0" w:after="0" w:afterAutospacing="0"/>
        <w:jc w:val="both"/>
        <w:rPr>
          <w:color w:val="000000"/>
        </w:rPr>
      </w:pPr>
      <w:r w:rsidRPr="0018428B">
        <w:rPr>
          <w:color w:val="000000"/>
        </w:rPr>
        <w:t xml:space="preserve">The charts show </w:t>
      </w:r>
      <w:r w:rsidRPr="0018428B">
        <w:rPr>
          <w:color w:val="FF0000"/>
        </w:rPr>
        <w:t>how much</w:t>
      </w:r>
      <w:r w:rsidRPr="0018428B">
        <w:rPr>
          <w:color w:val="000000"/>
        </w:rPr>
        <w:t xml:space="preserve"> local authorities spent on a range of services in </w:t>
      </w:r>
      <w:proofErr w:type="spellStart"/>
      <w:r w:rsidRPr="0018428B">
        <w:rPr>
          <w:color w:val="000000"/>
        </w:rPr>
        <w:t>Someland</w:t>
      </w:r>
      <w:proofErr w:type="spellEnd"/>
      <w:r w:rsidRPr="0018428B">
        <w:rPr>
          <w:color w:val="000000"/>
        </w:rPr>
        <w:t xml:space="preserve"> </w:t>
      </w:r>
      <w:r w:rsidRPr="0018428B">
        <w:rPr>
          <w:color w:val="FF0000"/>
        </w:rPr>
        <w:t xml:space="preserve">in three separate </w:t>
      </w:r>
      <w:r w:rsidRPr="0018428B">
        <w:rPr>
          <w:color w:val="000000"/>
        </w:rPr>
        <w:t>years: 1980, 1990 and 2000.</w:t>
      </w:r>
    </w:p>
    <w:p w:rsidR="00CF61F6" w:rsidRPr="0018428B" w:rsidRDefault="00CF61F6" w:rsidP="00CF61F6">
      <w:pPr>
        <w:pStyle w:val="NormalWeb"/>
        <w:spacing w:before="0" w:beforeAutospacing="0" w:after="0" w:afterAutospacing="0"/>
        <w:jc w:val="both"/>
        <w:rPr>
          <w:color w:val="000000"/>
        </w:rPr>
      </w:pPr>
    </w:p>
    <w:p w:rsidR="008F63E9" w:rsidRPr="0018428B" w:rsidRDefault="00EB734C" w:rsidP="00CF61F6">
      <w:pPr>
        <w:pStyle w:val="NormalWeb"/>
        <w:spacing w:before="0" w:beforeAutospacing="0" w:after="0" w:afterAutospacing="0"/>
        <w:jc w:val="both"/>
        <w:rPr>
          <w:color w:val="000000"/>
        </w:rPr>
      </w:pPr>
      <w:r w:rsidRPr="0018428B">
        <w:rPr>
          <w:color w:val="000000"/>
        </w:rPr>
        <w:t xml:space="preserve">In all three years, the greatest expenditure was on education. </w:t>
      </w:r>
      <w:r w:rsidRPr="0018428B">
        <w:rPr>
          <w:color w:val="FF0000"/>
        </w:rPr>
        <w:t>But while</w:t>
      </w:r>
      <w:r w:rsidRPr="0018428B">
        <w:rPr>
          <w:color w:val="000000"/>
        </w:rPr>
        <w:t xml:space="preserve"> </w:t>
      </w:r>
      <w:r w:rsidRPr="0018428B">
        <w:rPr>
          <w:color w:val="0033CC"/>
        </w:rPr>
        <w:t>K-12 education</w:t>
      </w:r>
      <w:r w:rsidRPr="0018428B">
        <w:rPr>
          <w:color w:val="000000"/>
        </w:rPr>
        <w:t xml:space="preserve"> saw a fall from 25% in 1980 to only 18% of spending in 2000, </w:t>
      </w:r>
      <w:r w:rsidRPr="0018428B">
        <w:rPr>
          <w:color w:val="0033CC"/>
        </w:rPr>
        <w:t>higher education</w:t>
      </w:r>
      <w:r w:rsidRPr="0018428B">
        <w:rPr>
          <w:color w:val="000000"/>
        </w:rPr>
        <w:t xml:space="preserve"> </w:t>
      </w:r>
      <w:r w:rsidRPr="0018428B">
        <w:rPr>
          <w:color w:val="FF0000"/>
        </w:rPr>
        <w:t>remained</w:t>
      </w:r>
      <w:r w:rsidRPr="0018428B">
        <w:rPr>
          <w:color w:val="000000"/>
        </w:rPr>
        <w:t xml:space="preserve"> the largest proportion, </w:t>
      </w:r>
      <w:r w:rsidRPr="0018428B">
        <w:rPr>
          <w:color w:val="FF0000"/>
        </w:rPr>
        <w:t xml:space="preserve">reaching </w:t>
      </w:r>
      <w:r w:rsidRPr="0018428B">
        <w:rPr>
          <w:color w:val="000000"/>
        </w:rPr>
        <w:t>45% of total spending in 1990 and ending at 40% in 2000.</w:t>
      </w:r>
    </w:p>
    <w:p w:rsidR="00CF61F6" w:rsidRPr="0018428B" w:rsidRDefault="00CF61F6" w:rsidP="00CF61F6">
      <w:pPr>
        <w:pStyle w:val="NormalWeb"/>
        <w:spacing w:before="0" w:beforeAutospacing="0" w:after="0" w:afterAutospacing="0"/>
        <w:jc w:val="both"/>
        <w:rPr>
          <w:color w:val="000000"/>
        </w:rPr>
      </w:pPr>
    </w:p>
    <w:p w:rsidR="00CF61F6" w:rsidRPr="0018428B" w:rsidRDefault="00EB734C" w:rsidP="00CF61F6">
      <w:pPr>
        <w:pStyle w:val="NormalWeb"/>
        <w:spacing w:before="0" w:beforeAutospacing="0" w:after="0" w:afterAutospacing="0"/>
        <w:jc w:val="both"/>
        <w:rPr>
          <w:color w:val="000000"/>
        </w:rPr>
      </w:pPr>
      <w:r w:rsidRPr="0018428B">
        <w:rPr>
          <w:color w:val="000000"/>
        </w:rPr>
        <w:t xml:space="preserve">Expenditure on </w:t>
      </w:r>
      <w:r w:rsidRPr="0018428B">
        <w:rPr>
          <w:color w:val="0033CC"/>
        </w:rPr>
        <w:t>health and human resources</w:t>
      </w:r>
      <w:r w:rsidRPr="0018428B">
        <w:rPr>
          <w:color w:val="000000"/>
        </w:rPr>
        <w:t xml:space="preserve"> had increased to 20% by 1990 </w:t>
      </w:r>
      <w:r w:rsidRPr="0018428B">
        <w:rPr>
          <w:color w:val="FF0000"/>
        </w:rPr>
        <w:t>before</w:t>
      </w:r>
      <w:r w:rsidRPr="0018428B">
        <w:rPr>
          <w:color w:val="000000"/>
        </w:rPr>
        <w:t xml:space="preserve"> </w:t>
      </w:r>
      <w:r w:rsidRPr="0018428B">
        <w:t>decreasing</w:t>
      </w:r>
      <w:r w:rsidRPr="0018428B">
        <w:rPr>
          <w:color w:val="000000"/>
        </w:rPr>
        <w:t xml:space="preserve"> to only 10% by the end of the period. </w:t>
      </w:r>
      <w:r w:rsidRPr="0018428B">
        <w:rPr>
          <w:color w:val="FF0000"/>
        </w:rPr>
        <w:t>In contrast</w:t>
      </w:r>
      <w:r w:rsidRPr="0018428B">
        <w:rPr>
          <w:color w:val="000000"/>
        </w:rPr>
        <w:t xml:space="preserve">, the share of </w:t>
      </w:r>
      <w:r w:rsidRPr="0018428B">
        <w:rPr>
          <w:color w:val="0033CC"/>
        </w:rPr>
        <w:t>transportation</w:t>
      </w:r>
      <w:r w:rsidRPr="0018428B">
        <w:rPr>
          <w:color w:val="000000"/>
        </w:rPr>
        <w:t xml:space="preserve"> saw an </w:t>
      </w:r>
      <w:r w:rsidRPr="0018428B">
        <w:rPr>
          <w:color w:val="FF0000"/>
        </w:rPr>
        <w:t>opposite trend</w:t>
      </w:r>
      <w:r w:rsidRPr="0018428B">
        <w:rPr>
          <w:color w:val="000000"/>
        </w:rPr>
        <w:t xml:space="preserve">. This cost decreased to only 6% of total expenditure in 1990 but rose dramatically in 2000 when it represented 22% of the total budget. </w:t>
      </w:r>
      <w:r w:rsidRPr="0018428B">
        <w:rPr>
          <w:color w:val="FF0000"/>
        </w:rPr>
        <w:t>Similarly</w:t>
      </w:r>
      <w:r w:rsidRPr="0018428B">
        <w:rPr>
          <w:color w:val="000000"/>
        </w:rPr>
        <w:t xml:space="preserve">, the cost of </w:t>
      </w:r>
      <w:r w:rsidRPr="0018428B">
        <w:rPr>
          <w:color w:val="0033CC"/>
        </w:rPr>
        <w:t>environmental services</w:t>
      </w:r>
      <w:r w:rsidRPr="0018428B">
        <w:rPr>
          <w:color w:val="000000"/>
        </w:rPr>
        <w:t xml:space="preserve"> </w:t>
      </w:r>
      <w:r w:rsidR="00CF61F6" w:rsidRPr="0018428B">
        <w:rPr>
          <w:color w:val="000000"/>
        </w:rPr>
        <w:t>experienced a period of</w:t>
      </w:r>
      <w:r w:rsidRPr="0018428B">
        <w:rPr>
          <w:color w:val="000000"/>
        </w:rPr>
        <w:t xml:space="preserve"> growing from only 4% to 9% by 2000.</w:t>
      </w:r>
    </w:p>
    <w:p w:rsidR="00CF61F6" w:rsidRPr="0018428B" w:rsidRDefault="00CF61F6" w:rsidP="00CF61F6">
      <w:pPr>
        <w:pStyle w:val="NormalWeb"/>
        <w:spacing w:before="0" w:beforeAutospacing="0" w:after="0" w:afterAutospacing="0"/>
        <w:jc w:val="both"/>
        <w:rPr>
          <w:color w:val="000000"/>
        </w:rPr>
      </w:pPr>
    </w:p>
    <w:p w:rsidR="00EB734C" w:rsidRPr="0018428B" w:rsidRDefault="00EB734C" w:rsidP="00CF61F6">
      <w:pPr>
        <w:pStyle w:val="NormalWeb"/>
        <w:spacing w:before="0" w:beforeAutospacing="0" w:after="0" w:afterAutospacing="0"/>
        <w:jc w:val="both"/>
        <w:rPr>
          <w:b/>
          <w:color w:val="000000"/>
        </w:rPr>
      </w:pPr>
      <w:r w:rsidRPr="0018428B">
        <w:rPr>
          <w:color w:val="000000"/>
        </w:rPr>
        <w:t xml:space="preserve">Overall, higher education </w:t>
      </w:r>
      <w:r w:rsidRPr="0018428B">
        <w:rPr>
          <w:color w:val="FF0000"/>
        </w:rPr>
        <w:t>constituted</w:t>
      </w:r>
      <w:r w:rsidRPr="0018428B">
        <w:rPr>
          <w:color w:val="000000"/>
        </w:rPr>
        <w:t xml:space="preserve"> the largest </w:t>
      </w:r>
      <w:r w:rsidRPr="0018428B">
        <w:rPr>
          <w:color w:val="FF0000"/>
        </w:rPr>
        <w:t xml:space="preserve">cost to </w:t>
      </w:r>
      <w:r w:rsidRPr="0018428B">
        <w:rPr>
          <w:color w:val="000000"/>
        </w:rPr>
        <w:t xml:space="preserve">local authorities, and while spending increased for transportation and environmental services, there were </w:t>
      </w:r>
      <w:r w:rsidRPr="0018428B">
        <w:rPr>
          <w:color w:val="FF0000"/>
        </w:rPr>
        <w:t>corresponding</w:t>
      </w:r>
      <w:r w:rsidRPr="0018428B">
        <w:rPr>
          <w:color w:val="000000"/>
        </w:rPr>
        <w:t xml:space="preserve"> drops in expenditure on health and human resources and K-12 education.</w:t>
      </w:r>
      <w:r w:rsidR="0080318A" w:rsidRPr="0018428B">
        <w:rPr>
          <w:color w:val="000000"/>
        </w:rPr>
        <w:t xml:space="preserve"> </w:t>
      </w:r>
      <w:r w:rsidR="0080318A" w:rsidRPr="0018428B">
        <w:rPr>
          <w:b/>
          <w:color w:val="000000"/>
        </w:rPr>
        <w:t>5</w:t>
      </w:r>
    </w:p>
    <w:p w:rsidR="00EB734C" w:rsidRPr="0018428B" w:rsidRDefault="00EB734C" w:rsidP="00CF61F6">
      <w:pPr>
        <w:pStyle w:val="NormalWeb"/>
        <w:spacing w:before="0" w:beforeAutospacing="0" w:after="0" w:afterAutospacing="0"/>
      </w:pPr>
      <w:r w:rsidRPr="0018428B">
        <w:t>(178 words)</w:t>
      </w:r>
      <w:r w:rsidR="00AF7945" w:rsidRPr="0018428B">
        <w:t xml:space="preserve"> 110</w:t>
      </w:r>
    </w:p>
    <w:p w:rsidR="008F63E9" w:rsidRPr="0018428B" w:rsidRDefault="008F63E9" w:rsidP="00CF61F6">
      <w:pPr>
        <w:pStyle w:val="NormalWeb"/>
        <w:spacing w:before="0" w:beforeAutospacing="0" w:after="0" w:afterAutospacing="0"/>
      </w:pPr>
    </w:p>
    <w:p w:rsidR="00D9761C" w:rsidRPr="0018428B" w:rsidRDefault="00D9761C" w:rsidP="00CF61F6">
      <w:pPr>
        <w:pStyle w:val="NormalWeb"/>
        <w:spacing w:before="0" w:beforeAutospacing="0" w:after="0" w:afterAutospacing="0"/>
      </w:pPr>
    </w:p>
    <w:p w:rsidR="00D9761C" w:rsidRPr="0018428B" w:rsidRDefault="00D9761C" w:rsidP="00CF61F6">
      <w:pPr>
        <w:pStyle w:val="NormalWeb"/>
        <w:spacing w:before="0" w:beforeAutospacing="0" w:after="0" w:afterAutospacing="0"/>
      </w:pPr>
    </w:p>
    <w:p w:rsidR="003D526A" w:rsidRPr="0018428B" w:rsidRDefault="003D526A" w:rsidP="003D526A">
      <w:pPr>
        <w:pStyle w:val="Heading2"/>
        <w:rPr>
          <w:rFonts w:ascii="Times New Roman" w:hAnsi="Times New Roman" w:cs="Times New Roman"/>
          <w:sz w:val="24"/>
          <w:szCs w:val="24"/>
        </w:rPr>
      </w:pPr>
      <w:r w:rsidRPr="0018428B">
        <w:rPr>
          <w:rFonts w:ascii="Times New Roman" w:hAnsi="Times New Roman" w:cs="Times New Roman"/>
          <w:sz w:val="24"/>
          <w:szCs w:val="24"/>
        </w:rPr>
        <w:lastRenderedPageBreak/>
        <w:t>IELTS Tip</w:t>
      </w:r>
    </w:p>
    <w:p w:rsidR="003D526A" w:rsidRPr="0018428B" w:rsidRDefault="003D526A" w:rsidP="003D526A">
      <w:pPr>
        <w:pStyle w:val="NormalWeb"/>
      </w:pPr>
      <w:r w:rsidRPr="0018428B">
        <w:t>You will lose marks if you make grammatical errors in your writing, particularly when errors are frequent and effect meaning. Be careful of the following common mistakes when describing numbers.</w:t>
      </w:r>
      <w:r w:rsidRPr="0018428B">
        <w:br/>
      </w:r>
      <w:r w:rsidRPr="0018428B">
        <w:br/>
      </w:r>
      <w:proofErr w:type="gramStart"/>
      <w:r w:rsidRPr="0018428B">
        <w:rPr>
          <w:rStyle w:val="Emphasis"/>
        </w:rPr>
        <w:t>amount</w:t>
      </w:r>
      <w:proofErr w:type="gramEnd"/>
      <w:r w:rsidRPr="0018428B">
        <w:t xml:space="preserve"> and </w:t>
      </w:r>
      <w:r w:rsidRPr="0018428B">
        <w:rPr>
          <w:rStyle w:val="Emphasis"/>
        </w:rPr>
        <w:t>number</w:t>
      </w:r>
      <w:r w:rsidRPr="0018428B">
        <w:t xml:space="preserve">: </w:t>
      </w:r>
      <w:r w:rsidRPr="0018428B">
        <w:rPr>
          <w:rStyle w:val="Emphasis"/>
        </w:rPr>
        <w:t>amount</w:t>
      </w:r>
      <w:r w:rsidRPr="0018428B">
        <w:t xml:space="preserve"> is used with uncountable nouns; </w:t>
      </w:r>
      <w:r w:rsidRPr="0018428B">
        <w:rPr>
          <w:rStyle w:val="Emphasis"/>
        </w:rPr>
        <w:t>number</w:t>
      </w:r>
      <w:r w:rsidRPr="0018428B">
        <w:t xml:space="preserve"> is used with countable nouns, e.g. </w:t>
      </w:r>
      <w:r w:rsidRPr="0018428B">
        <w:rPr>
          <w:rStyle w:val="Emphasis"/>
        </w:rPr>
        <w:t xml:space="preserve">The </w:t>
      </w:r>
      <w:r w:rsidRPr="0018428B">
        <w:rPr>
          <w:rStyle w:val="Strong"/>
          <w:i/>
          <w:iCs/>
        </w:rPr>
        <w:t>amount of meat</w:t>
      </w:r>
      <w:r w:rsidRPr="0018428B">
        <w:rPr>
          <w:rStyle w:val="Emphasis"/>
        </w:rPr>
        <w:t xml:space="preserve"> consumed in China between 1985 and 2010</w:t>
      </w:r>
      <w:r w:rsidRPr="0018428B">
        <w:t xml:space="preserve">. </w:t>
      </w:r>
      <w:proofErr w:type="gramStart"/>
      <w:r w:rsidRPr="0018428B">
        <w:rPr>
          <w:rStyle w:val="Strong"/>
        </w:rPr>
        <w:t>NOT</w:t>
      </w:r>
      <w:r w:rsidRPr="0018428B">
        <w:t xml:space="preserve"> </w:t>
      </w:r>
      <w:proofErr w:type="gramEnd"/>
      <w:del w:id="1" w:author="Unknown">
        <w:r w:rsidRPr="0018428B">
          <w:delText>number of meat</w:delText>
        </w:r>
      </w:del>
      <w:r w:rsidRPr="0018428B">
        <w:t>.</w:t>
      </w:r>
      <w:r w:rsidRPr="0018428B">
        <w:br/>
      </w:r>
      <w:r w:rsidRPr="0018428B">
        <w:br/>
      </w:r>
      <w:proofErr w:type="gramStart"/>
      <w:r w:rsidRPr="0018428B">
        <w:rPr>
          <w:rStyle w:val="Emphasis"/>
        </w:rPr>
        <w:t>per</w:t>
      </w:r>
      <w:proofErr w:type="gramEnd"/>
      <w:r w:rsidRPr="0018428B">
        <w:rPr>
          <w:rStyle w:val="Emphasis"/>
        </w:rPr>
        <w:t xml:space="preserve"> cent</w:t>
      </w:r>
      <w:r w:rsidRPr="0018428B">
        <w:t xml:space="preserve"> and </w:t>
      </w:r>
      <w:r w:rsidRPr="0018428B">
        <w:rPr>
          <w:rStyle w:val="Emphasis"/>
        </w:rPr>
        <w:t>percentage</w:t>
      </w:r>
      <w:r w:rsidRPr="0018428B">
        <w:t xml:space="preserve">: </w:t>
      </w:r>
      <w:r w:rsidRPr="0018428B">
        <w:rPr>
          <w:rStyle w:val="Emphasis"/>
        </w:rPr>
        <w:t>per cent</w:t>
      </w:r>
      <w:r w:rsidRPr="0018428B">
        <w:t xml:space="preserve"> is always used with a number; </w:t>
      </w:r>
      <w:r w:rsidRPr="0018428B">
        <w:rPr>
          <w:rStyle w:val="Emphasis"/>
        </w:rPr>
        <w:t>percentage</w:t>
      </w:r>
      <w:r w:rsidRPr="0018428B">
        <w:t xml:space="preserve"> is used on its own without a number, e.g. </w:t>
      </w:r>
      <w:r w:rsidRPr="0018428B">
        <w:rPr>
          <w:rStyle w:val="Emphasis"/>
        </w:rPr>
        <w:t xml:space="preserve">The </w:t>
      </w:r>
      <w:r w:rsidRPr="0018428B">
        <w:rPr>
          <w:rStyle w:val="Strong"/>
          <w:i/>
          <w:iCs/>
        </w:rPr>
        <w:t>percentage of</w:t>
      </w:r>
      <w:r w:rsidRPr="0018428B">
        <w:rPr>
          <w:rStyle w:val="Emphasis"/>
        </w:rPr>
        <w:t xml:space="preserve"> male teachers in the UK</w:t>
      </w:r>
      <w:r w:rsidRPr="0018428B">
        <w:t xml:space="preserve">. </w:t>
      </w:r>
      <w:proofErr w:type="gramStart"/>
      <w:r w:rsidRPr="0018428B">
        <w:rPr>
          <w:rStyle w:val="Strong"/>
        </w:rPr>
        <w:t>NOT</w:t>
      </w:r>
      <w:r w:rsidRPr="0018428B">
        <w:t xml:space="preserve"> </w:t>
      </w:r>
      <w:proofErr w:type="gramEnd"/>
      <w:del w:id="2" w:author="Unknown">
        <w:r w:rsidRPr="0018428B">
          <w:delText>the per cent of male teachers</w:delText>
        </w:r>
      </w:del>
      <w:r w:rsidRPr="0018428B">
        <w:t xml:space="preserve">. </w:t>
      </w:r>
      <w:r w:rsidRPr="0018428B">
        <w:rPr>
          <w:rStyle w:val="Emphasis"/>
        </w:rPr>
        <w:t xml:space="preserve">According to the graph, </w:t>
      </w:r>
      <w:r w:rsidRPr="0018428B">
        <w:rPr>
          <w:rStyle w:val="Strong"/>
          <w:i/>
          <w:iCs/>
        </w:rPr>
        <w:t>four per cent</w:t>
      </w:r>
      <w:r w:rsidRPr="0018428B">
        <w:rPr>
          <w:rStyle w:val="Emphasis"/>
        </w:rPr>
        <w:t xml:space="preserve"> of the total household budget went towards transportation</w:t>
      </w:r>
      <w:r w:rsidRPr="0018428B">
        <w:t xml:space="preserve">. </w:t>
      </w:r>
      <w:proofErr w:type="gramStart"/>
      <w:r w:rsidRPr="0018428B">
        <w:rPr>
          <w:rStyle w:val="Strong"/>
        </w:rPr>
        <w:t>NOT</w:t>
      </w:r>
      <w:r w:rsidRPr="0018428B">
        <w:t xml:space="preserve"> </w:t>
      </w:r>
      <w:proofErr w:type="gramEnd"/>
      <w:del w:id="3" w:author="Unknown">
        <w:r w:rsidRPr="0018428B">
          <w:delText>four percentage</w:delText>
        </w:r>
      </w:del>
      <w:r w:rsidRPr="0018428B">
        <w:t>.</w:t>
      </w:r>
    </w:p>
    <w:p w:rsidR="003D526A" w:rsidRPr="0018428B" w:rsidRDefault="003D526A" w:rsidP="003D526A">
      <w:pPr>
        <w:pStyle w:val="NormalWeb"/>
        <w:rPr>
          <w:color w:val="000000"/>
        </w:rPr>
      </w:pPr>
      <w:r w:rsidRPr="0018428B">
        <w:rPr>
          <w:color w:val="000000"/>
        </w:rPr>
        <w:t>You should spend about 20 minutes on this task.</w:t>
      </w:r>
    </w:p>
    <w:p w:rsidR="003D526A" w:rsidRPr="0018428B" w:rsidRDefault="003D526A" w:rsidP="003D526A">
      <w:pPr>
        <w:pStyle w:val="NormalWeb"/>
        <w:rPr>
          <w:b/>
          <w:color w:val="000000"/>
        </w:rPr>
      </w:pPr>
      <w:r w:rsidRPr="0018428B">
        <w:rPr>
          <w:rStyle w:val="Strong"/>
          <w:color w:val="000000"/>
        </w:rPr>
        <w:t>The graph below shows the amount of money spent on books in Germany, France, Italy and Austria between 1995 and 2005.</w:t>
      </w:r>
      <w:r w:rsidRPr="0018428B">
        <w:rPr>
          <w:b/>
          <w:bCs/>
          <w:color w:val="000000"/>
        </w:rPr>
        <w:br/>
      </w:r>
      <w:r w:rsidRPr="0018428B">
        <w:rPr>
          <w:rStyle w:val="Strong"/>
          <w:b w:val="0"/>
          <w:color w:val="000000"/>
        </w:rPr>
        <w:t>Write a report for a university lecturer describing the information below.</w:t>
      </w:r>
    </w:p>
    <w:p w:rsidR="003D526A" w:rsidRPr="0018428B" w:rsidRDefault="003D526A" w:rsidP="003D526A">
      <w:pPr>
        <w:pStyle w:val="NormalWeb"/>
        <w:rPr>
          <w:color w:val="000000"/>
        </w:rPr>
      </w:pPr>
      <w:r w:rsidRPr="0018428B">
        <w:rPr>
          <w:color w:val="000000"/>
        </w:rPr>
        <w:t>Write at least 150 words.</w:t>
      </w:r>
    </w:p>
    <w:p w:rsidR="003D526A" w:rsidRPr="0018428B" w:rsidRDefault="003D526A" w:rsidP="003D526A">
      <w:pPr>
        <w:pStyle w:val="NormalWeb"/>
        <w:jc w:val="center"/>
      </w:pPr>
      <w:r w:rsidRPr="0018428B">
        <w:rPr>
          <w:noProof/>
          <w:lang w:eastAsia="ja-JP"/>
        </w:rPr>
        <w:drawing>
          <wp:inline distT="0" distB="0" distL="0" distR="0" wp14:anchorId="0BD1883D" wp14:editId="00643D64">
            <wp:extent cx="4559300" cy="3086100"/>
            <wp:effectExtent l="0" t="0" r="0" b="0"/>
            <wp:docPr id="13" name="Picture 13"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9300" cy="3086100"/>
                    </a:xfrm>
                    <a:prstGeom prst="rect">
                      <a:avLst/>
                    </a:prstGeom>
                    <a:noFill/>
                    <a:ln>
                      <a:noFill/>
                    </a:ln>
                  </pic:spPr>
                </pic:pic>
              </a:graphicData>
            </a:graphic>
          </wp:inline>
        </w:drawing>
      </w:r>
    </w:p>
    <w:p w:rsidR="003D526A" w:rsidRPr="0018428B" w:rsidRDefault="003D526A" w:rsidP="003D526A">
      <w:pPr>
        <w:pStyle w:val="NormalWeb"/>
        <w:rPr>
          <w:color w:val="000000"/>
        </w:rPr>
      </w:pPr>
      <w:r w:rsidRPr="0018428B">
        <w:rPr>
          <w:color w:val="000000"/>
        </w:rPr>
        <w:t xml:space="preserve">The line graph </w:t>
      </w:r>
      <w:r w:rsidRPr="0018428B">
        <w:rPr>
          <w:color w:val="FF0000"/>
        </w:rPr>
        <w:t>compares</w:t>
      </w:r>
      <w:r w:rsidRPr="0018428B">
        <w:rPr>
          <w:color w:val="000000"/>
        </w:rPr>
        <w:t xml:space="preserve"> the amount of money spent on buying books in Germany, France, Italy and Austria </w:t>
      </w:r>
      <w:r w:rsidRPr="0018428B">
        <w:rPr>
          <w:color w:val="FF0000"/>
        </w:rPr>
        <w:t>over a period of</w:t>
      </w:r>
      <w:r w:rsidRPr="0018428B">
        <w:rPr>
          <w:color w:val="000000"/>
        </w:rPr>
        <w:t xml:space="preserve"> ten years between 1995 and 2005.</w:t>
      </w:r>
      <w:r w:rsidRPr="0018428B">
        <w:rPr>
          <w:color w:val="000000"/>
        </w:rPr>
        <w:br/>
      </w:r>
      <w:r w:rsidRPr="0018428B">
        <w:rPr>
          <w:color w:val="000000"/>
        </w:rPr>
        <w:br/>
        <w:t xml:space="preserve">In 1995 Austria spent the </w:t>
      </w:r>
      <w:r w:rsidRPr="0018428B">
        <w:rPr>
          <w:bCs/>
          <w:color w:val="FF0000"/>
        </w:rPr>
        <w:t>least</w:t>
      </w:r>
      <w:r w:rsidRPr="0018428B">
        <w:rPr>
          <w:color w:val="000000"/>
        </w:rPr>
        <w:t xml:space="preserve"> amount of money on books, while Italy and France spent about </w:t>
      </w:r>
      <w:r w:rsidRPr="0018428B">
        <w:rPr>
          <w:color w:val="FF0000"/>
        </w:rPr>
        <w:t xml:space="preserve">as </w:t>
      </w:r>
      <w:r w:rsidRPr="0018428B">
        <w:rPr>
          <w:bCs/>
          <w:color w:val="FF0000"/>
        </w:rPr>
        <w:t>much</w:t>
      </w:r>
      <w:r w:rsidRPr="0018428B">
        <w:rPr>
          <w:color w:val="FF0000"/>
        </w:rPr>
        <w:t xml:space="preserve"> as </w:t>
      </w:r>
      <w:r w:rsidRPr="0018428B">
        <w:rPr>
          <w:color w:val="000000"/>
        </w:rPr>
        <w:t xml:space="preserve">each other. However, by 2001, the </w:t>
      </w:r>
      <w:r w:rsidRPr="0018428B">
        <w:rPr>
          <w:color w:val="FF0000"/>
        </w:rPr>
        <w:t>gap</w:t>
      </w:r>
      <w:r w:rsidRPr="0018428B">
        <w:rPr>
          <w:color w:val="000000"/>
        </w:rPr>
        <w:t xml:space="preserve"> in spending between these two countries had </w:t>
      </w:r>
      <w:r w:rsidRPr="0018428B">
        <w:rPr>
          <w:color w:val="FF0000"/>
        </w:rPr>
        <w:t>widened</w:t>
      </w:r>
      <w:r w:rsidRPr="0018428B">
        <w:rPr>
          <w:color w:val="000000"/>
        </w:rPr>
        <w:t xml:space="preserve"> and considerably </w:t>
      </w:r>
      <w:r w:rsidRPr="0018428B">
        <w:rPr>
          <w:bCs/>
          <w:color w:val="000000"/>
        </w:rPr>
        <w:t>more</w:t>
      </w:r>
      <w:r w:rsidRPr="0018428B">
        <w:rPr>
          <w:color w:val="000000"/>
        </w:rPr>
        <w:t xml:space="preserve"> money was spent in France than In Italy.</w:t>
      </w:r>
      <w:r w:rsidRPr="0018428B">
        <w:rPr>
          <w:color w:val="000000"/>
        </w:rPr>
        <w:br/>
      </w:r>
      <w:r w:rsidRPr="0018428B">
        <w:rPr>
          <w:color w:val="000000"/>
        </w:rPr>
        <w:br/>
        <w:t xml:space="preserve">As can be seen from the graph, the amount of money spent increased in </w:t>
      </w:r>
      <w:r w:rsidRPr="0018428B">
        <w:rPr>
          <w:color w:val="FF0000"/>
        </w:rPr>
        <w:t>all</w:t>
      </w:r>
      <w:r w:rsidRPr="0018428B">
        <w:rPr>
          <w:color w:val="000000"/>
        </w:rPr>
        <w:t xml:space="preserve"> four countries but </w:t>
      </w:r>
      <w:proofErr w:type="gramStart"/>
      <w:r w:rsidRPr="0018428B">
        <w:rPr>
          <w:color w:val="000000"/>
        </w:rPr>
        <w:t>rose</w:t>
      </w:r>
      <w:proofErr w:type="gramEnd"/>
      <w:r w:rsidRPr="0018428B">
        <w:rPr>
          <w:color w:val="000000"/>
        </w:rPr>
        <w:t xml:space="preserve"> the </w:t>
      </w:r>
      <w:r w:rsidRPr="0018428B">
        <w:rPr>
          <w:color w:val="FF0000"/>
        </w:rPr>
        <w:t>most</w:t>
      </w:r>
      <w:r w:rsidRPr="0018428B">
        <w:rPr>
          <w:color w:val="000000"/>
        </w:rPr>
        <w:t xml:space="preserve"> </w:t>
      </w:r>
      <w:r w:rsidRPr="0018428B">
        <w:rPr>
          <w:bCs/>
          <w:color w:val="000000"/>
        </w:rPr>
        <w:t>dramatically</w:t>
      </w:r>
      <w:r w:rsidRPr="0018428B">
        <w:rPr>
          <w:color w:val="000000"/>
        </w:rPr>
        <w:t xml:space="preserve"> in Austria. The period between 2000 and 2005 saw a </w:t>
      </w:r>
      <w:r w:rsidRPr="0018428B">
        <w:rPr>
          <w:bCs/>
          <w:color w:val="000000"/>
        </w:rPr>
        <w:t>sharp</w:t>
      </w:r>
      <w:r w:rsidRPr="0018428B">
        <w:rPr>
          <w:color w:val="000000"/>
        </w:rPr>
        <w:t xml:space="preserve"> growth and in 2005 the Austrians spent </w:t>
      </w:r>
      <w:proofErr w:type="gramStart"/>
      <w:r w:rsidRPr="0018428B">
        <w:rPr>
          <w:bCs/>
          <w:color w:val="000000"/>
        </w:rPr>
        <w:t>three times</w:t>
      </w:r>
      <w:r w:rsidRPr="0018428B">
        <w:rPr>
          <w:color w:val="000000"/>
        </w:rPr>
        <w:t xml:space="preserve"> as much money</w:t>
      </w:r>
      <w:proofErr w:type="gramEnd"/>
      <w:r w:rsidRPr="0018428B">
        <w:rPr>
          <w:color w:val="000000"/>
        </w:rPr>
        <w:t xml:space="preserve"> as they did in 1995.</w:t>
      </w:r>
      <w:r w:rsidRPr="0018428B">
        <w:rPr>
          <w:color w:val="000000"/>
        </w:rPr>
        <w:br/>
      </w:r>
      <w:r w:rsidRPr="0018428B">
        <w:rPr>
          <w:color w:val="000000"/>
        </w:rPr>
        <w:br/>
        <w:t xml:space="preserve">However, during this ten-year period, Germany remained the </w:t>
      </w:r>
      <w:r w:rsidRPr="0018428B">
        <w:rPr>
          <w:bCs/>
          <w:color w:val="FF0000"/>
        </w:rPr>
        <w:t>biggest</w:t>
      </w:r>
      <w:r w:rsidRPr="0018428B">
        <w:rPr>
          <w:color w:val="FF0000"/>
        </w:rPr>
        <w:t xml:space="preserve"> spenders</w:t>
      </w:r>
      <w:r w:rsidRPr="0018428B">
        <w:rPr>
          <w:color w:val="000000"/>
        </w:rPr>
        <w:t xml:space="preserve"> on book, with all three other countries spending much </w:t>
      </w:r>
      <w:r w:rsidRPr="0018428B">
        <w:rPr>
          <w:bCs/>
          <w:color w:val="000000"/>
        </w:rPr>
        <w:t>less</w:t>
      </w:r>
      <w:r w:rsidRPr="0018428B">
        <w:rPr>
          <w:color w:val="000000"/>
        </w:rPr>
        <w:t xml:space="preserve"> on them.</w:t>
      </w:r>
      <w:r w:rsidR="0080318A" w:rsidRPr="0018428B">
        <w:rPr>
          <w:color w:val="000000"/>
        </w:rPr>
        <w:t xml:space="preserve"> </w:t>
      </w:r>
      <w:r w:rsidR="0080318A" w:rsidRPr="0018428B">
        <w:rPr>
          <w:b/>
          <w:color w:val="000000"/>
        </w:rPr>
        <w:t>6</w:t>
      </w:r>
      <w:r w:rsidRPr="0018428B">
        <w:rPr>
          <w:color w:val="000000"/>
        </w:rPr>
        <w:br/>
      </w:r>
    </w:p>
    <w:p w:rsidR="00563A80" w:rsidRPr="0018428B" w:rsidRDefault="00563A80" w:rsidP="000E473C">
      <w:pPr>
        <w:pStyle w:val="NormalWeb"/>
        <w:spacing w:before="0" w:beforeAutospacing="0" w:after="0" w:afterAutospacing="0"/>
        <w:rPr>
          <w:color w:val="000000"/>
        </w:rPr>
      </w:pPr>
      <w:r w:rsidRPr="0018428B">
        <w:rPr>
          <w:color w:val="000000"/>
        </w:rPr>
        <w:lastRenderedPageBreak/>
        <w:t>You should spend about 20 minutes on this task.</w:t>
      </w:r>
    </w:p>
    <w:p w:rsidR="00563A80" w:rsidRPr="0018428B" w:rsidRDefault="00563A80" w:rsidP="000E473C">
      <w:pPr>
        <w:pStyle w:val="NormalWeb"/>
        <w:spacing w:before="0" w:beforeAutospacing="0" w:after="0" w:afterAutospacing="0"/>
        <w:rPr>
          <w:color w:val="000000"/>
        </w:rPr>
      </w:pPr>
      <w:r w:rsidRPr="0018428B">
        <w:rPr>
          <w:rStyle w:val="Strong"/>
          <w:color w:val="000000"/>
        </w:rPr>
        <w:t>The graph below shows the population change between 1940 and 2000 in three different counties in the U.S. state of Oregon.</w:t>
      </w:r>
      <w:r w:rsidRPr="0018428B">
        <w:rPr>
          <w:b/>
          <w:bCs/>
          <w:color w:val="000000"/>
        </w:rPr>
        <w:br/>
      </w:r>
      <w:r w:rsidRPr="0018428B">
        <w:rPr>
          <w:b/>
          <w:bCs/>
          <w:color w:val="000000"/>
        </w:rPr>
        <w:br/>
      </w:r>
      <w:proofErr w:type="spellStart"/>
      <w:r w:rsidRPr="0018428B">
        <w:rPr>
          <w:rStyle w:val="Strong"/>
          <w:color w:val="000000"/>
        </w:rPr>
        <w:t>Summarise</w:t>
      </w:r>
      <w:proofErr w:type="spellEnd"/>
      <w:r w:rsidRPr="0018428B">
        <w:rPr>
          <w:rStyle w:val="Strong"/>
          <w:color w:val="000000"/>
        </w:rPr>
        <w:t xml:space="preserve"> the information by selecting and reporting the main features, and make comparisons where relevant.</w:t>
      </w:r>
    </w:p>
    <w:p w:rsidR="00563A80" w:rsidRPr="0018428B" w:rsidRDefault="00563A80" w:rsidP="000E473C">
      <w:pPr>
        <w:pStyle w:val="NormalWeb"/>
        <w:spacing w:before="0" w:beforeAutospacing="0" w:after="0" w:afterAutospacing="0"/>
        <w:rPr>
          <w:color w:val="000000"/>
        </w:rPr>
      </w:pPr>
      <w:r w:rsidRPr="0018428B">
        <w:rPr>
          <w:color w:val="000000"/>
        </w:rPr>
        <w:t>Write at least 150 words.</w:t>
      </w:r>
    </w:p>
    <w:p w:rsidR="00563A80" w:rsidRPr="0018428B" w:rsidRDefault="00563A80" w:rsidP="00563A80">
      <w:pPr>
        <w:pStyle w:val="NormalWeb"/>
        <w:jc w:val="center"/>
        <w:rPr>
          <w:color w:val="808080"/>
        </w:rPr>
      </w:pPr>
      <w:r w:rsidRPr="0018428B">
        <w:rPr>
          <w:noProof/>
          <w:color w:val="808080"/>
          <w:lang w:eastAsia="ja-JP"/>
        </w:rPr>
        <w:drawing>
          <wp:inline distT="0" distB="0" distL="0" distR="0" wp14:anchorId="2093E5C5" wp14:editId="64E27222">
            <wp:extent cx="2917976" cy="2451100"/>
            <wp:effectExtent l="0" t="0" r="0" b="6350"/>
            <wp:docPr id="22" name="Picture 22"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s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9033" cy="2451988"/>
                    </a:xfrm>
                    <a:prstGeom prst="rect">
                      <a:avLst/>
                    </a:prstGeom>
                    <a:noFill/>
                    <a:ln>
                      <a:noFill/>
                    </a:ln>
                  </pic:spPr>
                </pic:pic>
              </a:graphicData>
            </a:graphic>
          </wp:inline>
        </w:drawing>
      </w:r>
    </w:p>
    <w:p w:rsidR="00563A80" w:rsidRPr="0018428B" w:rsidRDefault="00563A80" w:rsidP="000E473C">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Tip</w:t>
      </w:r>
    </w:p>
    <w:p w:rsidR="00800DE9" w:rsidRPr="0018428B" w:rsidRDefault="00563A80" w:rsidP="000E473C">
      <w:pPr>
        <w:pStyle w:val="NormalWeb"/>
        <w:spacing w:before="0" w:beforeAutospacing="0" w:after="0" w:afterAutospacing="0"/>
        <w:jc w:val="both"/>
      </w:pPr>
      <w:r w:rsidRPr="0018428B">
        <w:t>The structure of your answer would look like this:</w:t>
      </w:r>
    </w:p>
    <w:p w:rsidR="00800DE9" w:rsidRPr="0018428B" w:rsidRDefault="00563A80" w:rsidP="000E473C">
      <w:pPr>
        <w:pStyle w:val="NormalWeb"/>
        <w:spacing w:before="0" w:beforeAutospacing="0" w:after="0" w:afterAutospacing="0"/>
        <w:jc w:val="both"/>
      </w:pPr>
      <w:r w:rsidRPr="0018428B">
        <w:rPr>
          <w:rStyle w:val="Strong"/>
        </w:rPr>
        <w:t>Introduction</w:t>
      </w:r>
      <w:r w:rsidRPr="0018428B">
        <w:t xml:space="preserve"> - </w:t>
      </w:r>
      <w:hyperlink r:id="rId34" w:history="1">
        <w:r w:rsidRPr="0018428B">
          <w:rPr>
            <w:rStyle w:val="Hyperlink"/>
          </w:rPr>
          <w:t>Explain</w:t>
        </w:r>
      </w:hyperlink>
      <w:r w:rsidRPr="0018428B">
        <w:t xml:space="preserve"> briefly in your own words what the information shows. Give more detail than the question and make </w:t>
      </w:r>
      <w:hyperlink r:id="rId35" w:history="1">
        <w:r w:rsidRPr="0018428B">
          <w:rPr>
            <w:rStyle w:val="Hyperlink"/>
          </w:rPr>
          <w:t>comparisons</w:t>
        </w:r>
      </w:hyperlink>
      <w:r w:rsidRPr="0018428B">
        <w:t xml:space="preserve"> where appropriate.</w:t>
      </w:r>
    </w:p>
    <w:p w:rsidR="00563A80" w:rsidRPr="0018428B" w:rsidRDefault="00563A80" w:rsidP="000E473C">
      <w:pPr>
        <w:pStyle w:val="NormalWeb"/>
        <w:spacing w:before="0" w:beforeAutospacing="0" w:after="0" w:afterAutospacing="0"/>
        <w:jc w:val="both"/>
      </w:pPr>
      <w:r w:rsidRPr="0018428B">
        <w:rPr>
          <w:rStyle w:val="Strong"/>
        </w:rPr>
        <w:t>Main Body</w:t>
      </w:r>
      <w:r w:rsidRPr="0018428B">
        <w:t xml:space="preserve"> - Decide how to </w:t>
      </w:r>
      <w:proofErr w:type="spellStart"/>
      <w:r w:rsidRPr="0018428B">
        <w:t>organise</w:t>
      </w:r>
      <w:proofErr w:type="spellEnd"/>
      <w:r w:rsidRPr="0018428B">
        <w:t xml:space="preserve"> your paragraphs. For example, in the model answer below, </w:t>
      </w:r>
      <w:hyperlink r:id="rId36" w:history="1">
        <w:r w:rsidRPr="0018428B">
          <w:rPr>
            <w:rStyle w:val="Hyperlink"/>
          </w:rPr>
          <w:t>paragraph 2</w:t>
        </w:r>
      </w:hyperlink>
      <w:r w:rsidRPr="0018428B">
        <w:t xml:space="preserve"> is about 1940-1970, </w:t>
      </w:r>
      <w:hyperlink r:id="rId37" w:history="1">
        <w:r w:rsidRPr="0018428B">
          <w:rPr>
            <w:rStyle w:val="Hyperlink"/>
          </w:rPr>
          <w:t>paragraph 3</w:t>
        </w:r>
      </w:hyperlink>
      <w:r w:rsidRPr="0018428B">
        <w:t xml:space="preserve"> is about 1970-2000 for Columbia and Yamhill, and </w:t>
      </w:r>
      <w:hyperlink r:id="rId38" w:history="1">
        <w:r w:rsidRPr="0018428B">
          <w:rPr>
            <w:rStyle w:val="Hyperlink"/>
          </w:rPr>
          <w:t>paragraph 4</w:t>
        </w:r>
      </w:hyperlink>
      <w:r w:rsidRPr="0018428B">
        <w:t xml:space="preserve"> is about 1970-2000 for Washington. Use words such as </w:t>
      </w:r>
      <w:hyperlink r:id="rId39" w:history="1">
        <w:r w:rsidRPr="0018428B">
          <w:rPr>
            <w:rStyle w:val="Emphasis"/>
            <w:rFonts w:eastAsiaTheme="majorEastAsia"/>
            <w:color w:val="0000FF"/>
            <w:u w:val="single"/>
          </w:rPr>
          <w:t>although</w:t>
        </w:r>
      </w:hyperlink>
      <w:r w:rsidRPr="0018428B">
        <w:t xml:space="preserve"> and </w:t>
      </w:r>
      <w:hyperlink r:id="rId40" w:history="1">
        <w:r w:rsidRPr="0018428B">
          <w:rPr>
            <w:rStyle w:val="Emphasis"/>
            <w:rFonts w:eastAsiaTheme="majorEastAsia"/>
            <w:color w:val="0000FF"/>
            <w:u w:val="single"/>
          </w:rPr>
          <w:t>however</w:t>
        </w:r>
      </w:hyperlink>
      <w:r w:rsidRPr="0018428B">
        <w:t xml:space="preserve"> to make contrasts, and words such as </w:t>
      </w:r>
      <w:hyperlink r:id="rId41" w:history="1">
        <w:r w:rsidRPr="0018428B">
          <w:rPr>
            <w:rStyle w:val="Emphasis"/>
            <w:rFonts w:eastAsiaTheme="majorEastAsia"/>
            <w:color w:val="0000FF"/>
            <w:u w:val="single"/>
          </w:rPr>
          <w:t>likewise</w:t>
        </w:r>
      </w:hyperlink>
      <w:r w:rsidRPr="0018428B">
        <w:t xml:space="preserve"> to introduce similarities. Always include the actual data you have been given. The </w:t>
      </w:r>
      <w:hyperlink r:id="rId42" w:history="1">
        <w:r w:rsidRPr="0018428B">
          <w:rPr>
            <w:rStyle w:val="Hyperlink"/>
          </w:rPr>
          <w:t>final paragraph</w:t>
        </w:r>
      </w:hyperlink>
      <w:r w:rsidRPr="0018428B">
        <w:t xml:space="preserve"> is not a conclusion in this type of task.</w:t>
      </w:r>
    </w:p>
    <w:p w:rsidR="00247AA4" w:rsidRPr="0018428B" w:rsidRDefault="00247AA4" w:rsidP="000E473C">
      <w:pPr>
        <w:pStyle w:val="Heading3"/>
        <w:spacing w:before="0" w:beforeAutospacing="0" w:after="0" w:afterAutospacing="0"/>
        <w:rPr>
          <w:sz w:val="24"/>
          <w:szCs w:val="24"/>
        </w:rPr>
      </w:pPr>
    </w:p>
    <w:p w:rsidR="00563A80" w:rsidRPr="0018428B" w:rsidRDefault="00563A80" w:rsidP="000E473C">
      <w:pPr>
        <w:pStyle w:val="Heading3"/>
        <w:spacing w:before="0" w:beforeAutospacing="0" w:after="0" w:afterAutospacing="0"/>
        <w:rPr>
          <w:sz w:val="24"/>
          <w:szCs w:val="24"/>
        </w:rPr>
      </w:pPr>
      <w:r w:rsidRPr="0018428B">
        <w:rPr>
          <w:sz w:val="24"/>
          <w:szCs w:val="24"/>
        </w:rPr>
        <w:t>Model answer</w:t>
      </w:r>
    </w:p>
    <w:p w:rsidR="00563A80" w:rsidRPr="0018428B" w:rsidRDefault="00563A80" w:rsidP="000E473C">
      <w:pPr>
        <w:pStyle w:val="NormalWeb"/>
        <w:spacing w:before="0" w:beforeAutospacing="0" w:after="0" w:afterAutospacing="0"/>
        <w:jc w:val="both"/>
        <w:rPr>
          <w:color w:val="000000"/>
        </w:rPr>
      </w:pPr>
      <w:r w:rsidRPr="0018428B">
        <w:rPr>
          <w:color w:val="000000"/>
        </w:rPr>
        <w:t xml:space="preserve">The graph shows the </w:t>
      </w:r>
      <w:r w:rsidRPr="0018428B">
        <w:rPr>
          <w:color w:val="FF0000"/>
        </w:rPr>
        <w:t>increase</w:t>
      </w:r>
      <w:r w:rsidRPr="0018428B">
        <w:rPr>
          <w:color w:val="000000"/>
        </w:rPr>
        <w:t xml:space="preserve"> in population of three </w:t>
      </w:r>
      <w:r w:rsidRPr="0018428B">
        <w:rPr>
          <w:color w:val="FF0000"/>
        </w:rPr>
        <w:t>counties</w:t>
      </w:r>
      <w:r w:rsidRPr="0018428B">
        <w:rPr>
          <w:color w:val="000000"/>
        </w:rPr>
        <w:t xml:space="preserve">, Columbia, Yamhill and Washington in the U.S. state of Oregon, between 1940 and 2000. In 1940, Columbia had the </w:t>
      </w:r>
      <w:r w:rsidRPr="0018428B">
        <w:rPr>
          <w:color w:val="FF0000"/>
        </w:rPr>
        <w:t>lowest</w:t>
      </w:r>
      <w:r w:rsidRPr="0018428B">
        <w:rPr>
          <w:color w:val="000000"/>
        </w:rPr>
        <w:t xml:space="preserve"> population of the three counties, </w:t>
      </w:r>
      <w:r w:rsidRPr="0018428B">
        <w:rPr>
          <w:color w:val="FF0000"/>
        </w:rPr>
        <w:t>at around</w:t>
      </w:r>
      <w:r w:rsidRPr="0018428B">
        <w:rPr>
          <w:color w:val="000000"/>
        </w:rPr>
        <w:t xml:space="preserve"> 25,000. </w:t>
      </w:r>
      <w:r w:rsidRPr="0018428B">
        <w:rPr>
          <w:color w:val="FF0000"/>
        </w:rPr>
        <w:t>This compared with</w:t>
      </w:r>
      <w:r w:rsidRPr="0018428B">
        <w:rPr>
          <w:color w:val="000000"/>
        </w:rPr>
        <w:t xml:space="preserve"> about 30,000 in Yamhill and approximately 75,000 in Washington.</w:t>
      </w:r>
    </w:p>
    <w:p w:rsidR="00563A80" w:rsidRPr="0018428B" w:rsidRDefault="00563A80" w:rsidP="00800DE9">
      <w:pPr>
        <w:pStyle w:val="NormalWeb"/>
        <w:jc w:val="both"/>
        <w:rPr>
          <w:color w:val="000000"/>
        </w:rPr>
      </w:pPr>
      <w:r w:rsidRPr="0018428B">
        <w:rPr>
          <w:color w:val="FF0000"/>
        </w:rPr>
        <w:t>By</w:t>
      </w:r>
      <w:r w:rsidRPr="0018428B">
        <w:rPr>
          <w:color w:val="000000"/>
        </w:rPr>
        <w:t xml:space="preserve"> 1970, Columbia’s population </w:t>
      </w:r>
      <w:r w:rsidRPr="0018428B">
        <w:rPr>
          <w:color w:val="FF0000"/>
        </w:rPr>
        <w:t>had risen</w:t>
      </w:r>
      <w:r w:rsidRPr="0018428B">
        <w:rPr>
          <w:color w:val="000000"/>
        </w:rPr>
        <w:t xml:space="preserve"> to just under 36,000. Although this </w:t>
      </w:r>
      <w:r w:rsidRPr="0018428B">
        <w:rPr>
          <w:color w:val="FF0000"/>
        </w:rPr>
        <w:t>appears</w:t>
      </w:r>
      <w:r w:rsidRPr="0018428B">
        <w:rPr>
          <w:color w:val="000000"/>
        </w:rPr>
        <w:t xml:space="preserve"> on the graph to be a </w:t>
      </w:r>
      <w:r w:rsidRPr="0018428B">
        <w:rPr>
          <w:color w:val="FF0000"/>
        </w:rPr>
        <w:t>gentle increase</w:t>
      </w:r>
      <w:r w:rsidRPr="0018428B">
        <w:rPr>
          <w:color w:val="000000"/>
        </w:rPr>
        <w:t xml:space="preserve">, it is in fact an increase of approximately 50%. Yamhill’s population also rose </w:t>
      </w:r>
      <w:r w:rsidRPr="0018428B">
        <w:rPr>
          <w:color w:val="FF0000"/>
        </w:rPr>
        <w:t xml:space="preserve">by nearly </w:t>
      </w:r>
      <w:r w:rsidRPr="0018428B">
        <w:rPr>
          <w:color w:val="000000"/>
        </w:rPr>
        <w:t>50% between 1940 and 1970</w:t>
      </w:r>
      <w:r w:rsidRPr="0018428B">
        <w:rPr>
          <w:color w:val="FF0000"/>
        </w:rPr>
        <w:t>:</w:t>
      </w:r>
      <w:r w:rsidRPr="0018428B">
        <w:rPr>
          <w:color w:val="000000"/>
        </w:rPr>
        <w:t xml:space="preserve"> from 30,000 to just under 45,000. </w:t>
      </w:r>
      <w:r w:rsidRPr="0018428B">
        <w:rPr>
          <w:color w:val="FF0000"/>
        </w:rPr>
        <w:t>However</w:t>
      </w:r>
      <w:r w:rsidRPr="0018428B">
        <w:rPr>
          <w:color w:val="000000"/>
        </w:rPr>
        <w:t xml:space="preserve">, the </w:t>
      </w:r>
      <w:r w:rsidRPr="0018428B">
        <w:rPr>
          <w:color w:val="FF0000"/>
        </w:rPr>
        <w:t>greatest</w:t>
      </w:r>
      <w:r w:rsidRPr="0018428B">
        <w:rPr>
          <w:color w:val="000000"/>
        </w:rPr>
        <w:t xml:space="preserve"> real increase </w:t>
      </w:r>
      <w:r w:rsidRPr="0018428B">
        <w:rPr>
          <w:color w:val="FF0000"/>
        </w:rPr>
        <w:t xml:space="preserve">was in </w:t>
      </w:r>
      <w:r w:rsidRPr="0018428B">
        <w:rPr>
          <w:color w:val="000000"/>
        </w:rPr>
        <w:t xml:space="preserve">Washington, </w:t>
      </w:r>
      <w:r w:rsidRPr="0018428B">
        <w:rPr>
          <w:color w:val="FF0000"/>
        </w:rPr>
        <w:t>where</w:t>
      </w:r>
      <w:r w:rsidRPr="0018428B">
        <w:rPr>
          <w:color w:val="000000"/>
        </w:rPr>
        <w:t xml:space="preserve"> the population in 1970 had increased by approximately 75,000, to 125,000.</w:t>
      </w:r>
    </w:p>
    <w:p w:rsidR="00563A80" w:rsidRPr="0018428B" w:rsidRDefault="00563A80" w:rsidP="00800DE9">
      <w:pPr>
        <w:pStyle w:val="NormalWeb"/>
        <w:jc w:val="both"/>
        <w:rPr>
          <w:color w:val="000000"/>
        </w:rPr>
      </w:pPr>
      <w:r w:rsidRPr="0018428B">
        <w:rPr>
          <w:color w:val="000000"/>
        </w:rPr>
        <w:t xml:space="preserve">The years 1970 to 2000 saw the populations of Columbia and Yamhill increase by approximately the same amounts that they had increased by the thirty years before. In 2000, Columbia’s population – at approximately 76,000 – </w:t>
      </w:r>
      <w:r w:rsidRPr="0018428B">
        <w:rPr>
          <w:color w:val="FF0000"/>
        </w:rPr>
        <w:t>was triple what it had been</w:t>
      </w:r>
      <w:r w:rsidRPr="0018428B">
        <w:rPr>
          <w:color w:val="000000"/>
        </w:rPr>
        <w:t xml:space="preserve"> in 1940. </w:t>
      </w:r>
      <w:r w:rsidRPr="0018428B">
        <w:rPr>
          <w:color w:val="FF0000"/>
        </w:rPr>
        <w:t>Likewise</w:t>
      </w:r>
      <w:r w:rsidRPr="0018428B">
        <w:rPr>
          <w:color w:val="000000"/>
        </w:rPr>
        <w:t xml:space="preserve">, Yamhill’s population, at around 90,000, was </w:t>
      </w:r>
      <w:r w:rsidRPr="0018428B">
        <w:rPr>
          <w:color w:val="FF0000"/>
        </w:rPr>
        <w:t>almost</w:t>
      </w:r>
      <w:r w:rsidRPr="0018428B">
        <w:rPr>
          <w:color w:val="000000"/>
        </w:rPr>
        <w:t xml:space="preserve"> triple what it was in 1940.</w:t>
      </w:r>
    </w:p>
    <w:p w:rsidR="00563A80" w:rsidRPr="0018428B" w:rsidRDefault="00563A80" w:rsidP="000E473C">
      <w:pPr>
        <w:pStyle w:val="NormalWeb"/>
        <w:shd w:val="clear" w:color="auto" w:fill="FFFFFF"/>
        <w:jc w:val="both"/>
        <w:rPr>
          <w:b/>
          <w:color w:val="000000"/>
        </w:rPr>
      </w:pPr>
      <w:r w:rsidRPr="0018428B">
        <w:rPr>
          <w:color w:val="FF0000"/>
        </w:rPr>
        <w:t>Although</w:t>
      </w:r>
      <w:r w:rsidRPr="0018428B">
        <w:rPr>
          <w:color w:val="000000"/>
        </w:rPr>
        <w:t xml:space="preserve"> Washington’s increase in population between 1940 and 1970 was large, its increase in the following thirty years was </w:t>
      </w:r>
      <w:r w:rsidRPr="0018428B">
        <w:rPr>
          <w:color w:val="FF0000"/>
        </w:rPr>
        <w:t>even sharper</w:t>
      </w:r>
      <w:r w:rsidRPr="0018428B">
        <w:rPr>
          <w:color w:val="000000"/>
        </w:rPr>
        <w:t xml:space="preserve">, </w:t>
      </w:r>
      <w:r w:rsidRPr="0018428B">
        <w:rPr>
          <w:color w:val="FF0000"/>
        </w:rPr>
        <w:t>rising</w:t>
      </w:r>
      <w:r w:rsidRPr="0018428B">
        <w:rPr>
          <w:color w:val="000000"/>
        </w:rPr>
        <w:t xml:space="preserve"> from about 125,000 in 1970 to </w:t>
      </w:r>
      <w:r w:rsidRPr="0018428B">
        <w:rPr>
          <w:color w:val="FF0000"/>
        </w:rPr>
        <w:t xml:space="preserve">more than </w:t>
      </w:r>
      <w:r w:rsidRPr="0018428B">
        <w:rPr>
          <w:color w:val="000000"/>
        </w:rPr>
        <w:t>240,000 in 2000.</w:t>
      </w:r>
      <w:r w:rsidR="000E473C" w:rsidRPr="0018428B">
        <w:rPr>
          <w:color w:val="000000"/>
        </w:rPr>
        <w:t xml:space="preserve"> </w:t>
      </w:r>
      <w:r w:rsidRPr="0018428B">
        <w:t>(206 words)</w:t>
      </w:r>
      <w:r w:rsidR="0080318A" w:rsidRPr="0018428B">
        <w:t xml:space="preserve"> </w:t>
      </w:r>
      <w:r w:rsidR="0080318A" w:rsidRPr="0018428B">
        <w:rPr>
          <w:b/>
        </w:rPr>
        <w:t>7</w:t>
      </w:r>
    </w:p>
    <w:p w:rsidR="00247AA4" w:rsidRPr="0018428B" w:rsidRDefault="00247AA4" w:rsidP="00247AA4">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lastRenderedPageBreak/>
        <w:t>IELTS Writing Task 1 #107</w:t>
      </w:r>
    </w:p>
    <w:p w:rsidR="00247AA4" w:rsidRPr="0018428B" w:rsidRDefault="00247AA4" w:rsidP="00247AA4">
      <w:pPr>
        <w:pStyle w:val="NormalWeb"/>
        <w:spacing w:before="0" w:beforeAutospacing="0" w:after="0" w:afterAutospacing="0"/>
        <w:rPr>
          <w:color w:val="000000"/>
        </w:rPr>
      </w:pPr>
      <w:r w:rsidRPr="0018428B">
        <w:rPr>
          <w:color w:val="000000"/>
        </w:rPr>
        <w:t>You should spend about 20 minutes on this task.</w:t>
      </w:r>
    </w:p>
    <w:p w:rsidR="00247AA4" w:rsidRPr="0018428B" w:rsidRDefault="00247AA4" w:rsidP="00247AA4">
      <w:pPr>
        <w:pStyle w:val="NormalWeb"/>
        <w:spacing w:before="0" w:beforeAutospacing="0" w:after="0" w:afterAutospacing="0"/>
        <w:rPr>
          <w:color w:val="000000"/>
        </w:rPr>
      </w:pPr>
      <w:r w:rsidRPr="0018428B">
        <w:rPr>
          <w:rStyle w:val="Strong"/>
          <w:color w:val="000000"/>
        </w:rPr>
        <w:t>The graph below shows the changes in food consumption by Chinese people between 1985 and 2010.</w:t>
      </w:r>
      <w:r w:rsidRPr="0018428B">
        <w:rPr>
          <w:b/>
          <w:bCs/>
          <w:color w:val="000000"/>
        </w:rPr>
        <w:br/>
      </w:r>
      <w:r w:rsidRPr="0018428B">
        <w:rPr>
          <w:b/>
          <w:bCs/>
          <w:color w:val="000000"/>
        </w:rPr>
        <w:br/>
      </w:r>
      <w:proofErr w:type="spellStart"/>
      <w:r w:rsidRPr="0018428B">
        <w:rPr>
          <w:rStyle w:val="Strong"/>
          <w:color w:val="000000"/>
        </w:rPr>
        <w:t>Summarise</w:t>
      </w:r>
      <w:proofErr w:type="spellEnd"/>
      <w:r w:rsidRPr="0018428B">
        <w:rPr>
          <w:rStyle w:val="Strong"/>
          <w:color w:val="000000"/>
        </w:rPr>
        <w:t xml:space="preserve"> the information by selecting and reporting the main features, and make comparisons where relevant.</w:t>
      </w:r>
    </w:p>
    <w:p w:rsidR="00247AA4" w:rsidRPr="0018428B" w:rsidRDefault="00247AA4" w:rsidP="00247AA4">
      <w:pPr>
        <w:pStyle w:val="NormalWeb"/>
        <w:spacing w:before="0" w:beforeAutospacing="0" w:after="0" w:afterAutospacing="0"/>
        <w:rPr>
          <w:color w:val="000000"/>
        </w:rPr>
      </w:pPr>
      <w:r w:rsidRPr="0018428B">
        <w:rPr>
          <w:color w:val="000000"/>
        </w:rPr>
        <w:t>Write at least 150 words.</w:t>
      </w:r>
    </w:p>
    <w:p w:rsidR="00247AA4" w:rsidRPr="0018428B" w:rsidRDefault="00247AA4" w:rsidP="00247AA4">
      <w:pPr>
        <w:pStyle w:val="NormalWeb"/>
        <w:spacing w:before="0" w:beforeAutospacing="0" w:after="0" w:afterAutospacing="0"/>
        <w:jc w:val="center"/>
        <w:rPr>
          <w:color w:val="808080"/>
        </w:rPr>
      </w:pPr>
      <w:r w:rsidRPr="0018428B">
        <w:rPr>
          <w:noProof/>
          <w:color w:val="808080"/>
          <w:lang w:eastAsia="ja-JP"/>
        </w:rPr>
        <w:drawing>
          <wp:inline distT="0" distB="0" distL="0" distR="0" wp14:anchorId="5E417A16" wp14:editId="10F581E0">
            <wp:extent cx="3213100" cy="2161540"/>
            <wp:effectExtent l="0" t="0" r="6350" b="0"/>
            <wp:docPr id="23" name="Picture 23" descr="IELT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Grap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13100" cy="2161540"/>
                    </a:xfrm>
                    <a:prstGeom prst="rect">
                      <a:avLst/>
                    </a:prstGeom>
                    <a:noFill/>
                    <a:ln>
                      <a:noFill/>
                    </a:ln>
                  </pic:spPr>
                </pic:pic>
              </a:graphicData>
            </a:graphic>
          </wp:inline>
        </w:drawing>
      </w:r>
    </w:p>
    <w:p w:rsidR="00247AA4" w:rsidRPr="0018428B" w:rsidRDefault="00247AA4" w:rsidP="00247AA4">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Writing Tip</w:t>
      </w:r>
    </w:p>
    <w:p w:rsidR="00247AA4" w:rsidRPr="0018428B" w:rsidRDefault="00247AA4" w:rsidP="00247AA4">
      <w:pPr>
        <w:pStyle w:val="NormalWeb"/>
        <w:spacing w:before="0" w:beforeAutospacing="0" w:after="0" w:afterAutospacing="0"/>
      </w:pPr>
      <w:r w:rsidRPr="0018428B">
        <w:t xml:space="preserve">It is best to use </w:t>
      </w:r>
      <w:r w:rsidRPr="0018428B">
        <w:rPr>
          <w:rStyle w:val="Strong"/>
        </w:rPr>
        <w:t>amount</w:t>
      </w:r>
      <w:r w:rsidRPr="0018428B">
        <w:t xml:space="preserve"> and </w:t>
      </w:r>
      <w:r w:rsidRPr="0018428B">
        <w:rPr>
          <w:rStyle w:val="Strong"/>
        </w:rPr>
        <w:t>quantity</w:t>
      </w:r>
      <w:r w:rsidRPr="0018428B">
        <w:t xml:space="preserve"> for uncountable nouns, although both are used for countable nouns as well, particularly </w:t>
      </w:r>
      <w:r w:rsidRPr="0018428B">
        <w:rPr>
          <w:rStyle w:val="Strong"/>
        </w:rPr>
        <w:t>quantity</w:t>
      </w:r>
      <w:r w:rsidRPr="0018428B">
        <w:t>.</w:t>
      </w:r>
      <w:r w:rsidRPr="0018428B">
        <w:br/>
      </w:r>
      <w:r w:rsidRPr="0018428B">
        <w:br/>
      </w:r>
      <w:r w:rsidRPr="0018428B">
        <w:rPr>
          <w:rStyle w:val="Emphasis"/>
        </w:rPr>
        <w:t xml:space="preserve">The </w:t>
      </w:r>
      <w:r w:rsidRPr="0018428B">
        <w:rPr>
          <w:rStyle w:val="Emphasis"/>
          <w:b/>
          <w:bCs/>
        </w:rPr>
        <w:t>amount</w:t>
      </w:r>
      <w:r w:rsidRPr="0018428B">
        <w:rPr>
          <w:rStyle w:val="Emphasis"/>
        </w:rPr>
        <w:t xml:space="preserve"> of consumption decreased in the last 25 years.</w:t>
      </w:r>
    </w:p>
    <w:p w:rsidR="00247AA4" w:rsidRPr="0018428B" w:rsidRDefault="00247AA4" w:rsidP="00247AA4">
      <w:pPr>
        <w:pStyle w:val="intro"/>
        <w:spacing w:before="0" w:beforeAutospacing="0" w:after="0" w:afterAutospacing="0"/>
        <w:rPr>
          <w:b/>
        </w:rPr>
      </w:pPr>
      <w:r w:rsidRPr="0018428B">
        <w:rPr>
          <w:b/>
        </w:rPr>
        <w:t>Put the sentences in the correct order to describe the graph.</w:t>
      </w:r>
    </w:p>
    <w:p w:rsidR="00247AA4" w:rsidRPr="0018428B" w:rsidRDefault="00247AA4" w:rsidP="00247AA4">
      <w:pPr>
        <w:pStyle w:val="NormalWeb"/>
        <w:spacing w:before="0" w:beforeAutospacing="0" w:after="0" w:afterAutospacing="0"/>
        <w:rPr>
          <w:color w:val="000000"/>
        </w:rPr>
      </w:pPr>
      <w:r w:rsidRPr="0018428B">
        <w:rPr>
          <w:b/>
          <w:bCs/>
          <w:color w:val="CC0000"/>
        </w:rPr>
        <w:t>1)</w:t>
      </w:r>
      <w:r w:rsidRPr="0018428B">
        <w:rPr>
          <w:color w:val="000000"/>
        </w:rPr>
        <w:t> The graph shows changes in the amount of fish, salt and meat eaten per person per week in China between 1985 and 2010.</w:t>
      </w:r>
      <w:r w:rsidRPr="0018428B">
        <w:rPr>
          <w:color w:val="000000"/>
        </w:rPr>
        <w:br/>
      </w:r>
      <w:r w:rsidRPr="0018428B">
        <w:rPr>
          <w:b/>
          <w:bCs/>
          <w:color w:val="CC0000"/>
        </w:rPr>
        <w:t>3)</w:t>
      </w:r>
      <w:r w:rsidRPr="0018428B">
        <w:rPr>
          <w:color w:val="000000"/>
        </w:rPr>
        <w:t xml:space="preserve"> In 1985, the consumption of fish stood at 610 grams, </w:t>
      </w:r>
      <w:proofErr w:type="gramStart"/>
      <w:r w:rsidRPr="0018428B">
        <w:rPr>
          <w:color w:val="000000"/>
        </w:rPr>
        <w:t>then</w:t>
      </w:r>
      <w:proofErr w:type="gramEnd"/>
      <w:r w:rsidRPr="0018428B">
        <w:rPr>
          <w:color w:val="000000"/>
        </w:rPr>
        <w:t xml:space="preserve"> increased to 700 grams in 1990. </w:t>
      </w:r>
      <w:r w:rsidRPr="0018428B">
        <w:rPr>
          <w:color w:val="000000"/>
        </w:rPr>
        <w:br/>
      </w:r>
      <w:r w:rsidRPr="0018428B">
        <w:rPr>
          <w:b/>
          <w:bCs/>
          <w:color w:val="CC0000"/>
        </w:rPr>
        <w:t>6)</w:t>
      </w:r>
      <w:r w:rsidRPr="0018428B">
        <w:rPr>
          <w:color w:val="000000"/>
        </w:rPr>
        <w:t> The amount consumed decreased steadily from almost 500 grams per person to only 200 grams by 2010.</w:t>
      </w:r>
      <w:r w:rsidRPr="0018428B">
        <w:rPr>
          <w:color w:val="000000"/>
        </w:rPr>
        <w:br/>
      </w:r>
      <w:r w:rsidRPr="0018428B">
        <w:rPr>
          <w:b/>
          <w:bCs/>
          <w:color w:val="CC0000"/>
        </w:rPr>
        <w:t>8)</w:t>
      </w:r>
      <w:r w:rsidRPr="0018428B">
        <w:rPr>
          <w:color w:val="000000"/>
        </w:rPr>
        <w:t> However, this gradually increased throughout the period.</w:t>
      </w:r>
      <w:r w:rsidRPr="0018428B">
        <w:rPr>
          <w:color w:val="000000"/>
        </w:rPr>
        <w:br/>
      </w:r>
      <w:r w:rsidRPr="0018428B">
        <w:rPr>
          <w:b/>
          <w:bCs/>
          <w:color w:val="CC0000"/>
        </w:rPr>
        <w:t>10)</w:t>
      </w:r>
      <w:r w:rsidRPr="0018428B">
        <w:rPr>
          <w:color w:val="000000"/>
        </w:rPr>
        <w:t> Overall, the consumption of fish rose, while the consumption of salt fell.</w:t>
      </w:r>
      <w:r w:rsidRPr="0018428B">
        <w:rPr>
          <w:color w:val="000000"/>
        </w:rPr>
        <w:br/>
      </w:r>
      <w:r w:rsidRPr="0018428B">
        <w:rPr>
          <w:b/>
          <w:bCs/>
          <w:color w:val="CC0000"/>
        </w:rPr>
        <w:t>7)</w:t>
      </w:r>
      <w:r w:rsidRPr="0018428B">
        <w:rPr>
          <w:color w:val="000000"/>
        </w:rPr>
        <w:t> The amount of meat consumed weekly started at about 100 grams.</w:t>
      </w:r>
      <w:r w:rsidRPr="0018428B">
        <w:rPr>
          <w:color w:val="000000"/>
        </w:rPr>
        <w:br/>
      </w:r>
      <w:r w:rsidRPr="0018428B">
        <w:rPr>
          <w:b/>
          <w:bCs/>
          <w:color w:val="CC0000"/>
        </w:rPr>
        <w:t>2)</w:t>
      </w:r>
      <w:r w:rsidRPr="0018428B">
        <w:rPr>
          <w:color w:val="000000"/>
        </w:rPr>
        <w:t> From the graph we can see that people in China consumed more fish than either meat or salt throughout the period.</w:t>
      </w:r>
      <w:r w:rsidRPr="0018428B">
        <w:rPr>
          <w:color w:val="000000"/>
        </w:rPr>
        <w:br/>
      </w:r>
      <w:r w:rsidRPr="0018428B">
        <w:rPr>
          <w:b/>
          <w:bCs/>
          <w:color w:val="CC0000"/>
        </w:rPr>
        <w:t>9)</w:t>
      </w:r>
      <w:r w:rsidRPr="0018428B">
        <w:rPr>
          <w:color w:val="000000"/>
        </w:rPr>
        <w:t> By 2010 it was at the same level as the consumption of salt.</w:t>
      </w:r>
      <w:r w:rsidRPr="0018428B">
        <w:rPr>
          <w:color w:val="000000"/>
        </w:rPr>
        <w:br/>
      </w:r>
      <w:r w:rsidRPr="0018428B">
        <w:rPr>
          <w:b/>
          <w:bCs/>
          <w:color w:val="CC0000"/>
        </w:rPr>
        <w:t>5)</w:t>
      </w:r>
      <w:r w:rsidRPr="0018428B">
        <w:rPr>
          <w:color w:val="000000"/>
        </w:rPr>
        <w:t> In contrast, there was a consistent drop in salt consumption.</w:t>
      </w:r>
      <w:r w:rsidRPr="0018428B">
        <w:rPr>
          <w:color w:val="000000"/>
        </w:rPr>
        <w:br/>
      </w:r>
      <w:r w:rsidRPr="0018428B">
        <w:rPr>
          <w:b/>
          <w:bCs/>
          <w:color w:val="CC0000"/>
        </w:rPr>
        <w:t>4)</w:t>
      </w:r>
      <w:r w:rsidRPr="0018428B">
        <w:rPr>
          <w:color w:val="000000"/>
        </w:rPr>
        <w:t> Although it dipped in 1995, it then rose steadily and reached 850 grams in 2010.</w:t>
      </w:r>
      <w:r w:rsidRPr="0018428B">
        <w:rPr>
          <w:color w:val="000000"/>
        </w:rPr>
        <w:br/>
      </w:r>
      <w:r w:rsidRPr="0018428B">
        <w:rPr>
          <w:b/>
          <w:bCs/>
          <w:color w:val="CC0000"/>
        </w:rPr>
        <w:t>11)</w:t>
      </w:r>
      <w:r w:rsidRPr="0018428B">
        <w:rPr>
          <w:color w:val="000000"/>
        </w:rPr>
        <w:t> In addition, the consumption of meat, while at a relatively low level, rose significantly during this period.</w:t>
      </w:r>
    </w:p>
    <w:p w:rsidR="00247AA4" w:rsidRPr="0018428B" w:rsidRDefault="00247AA4" w:rsidP="00247AA4">
      <w:pPr>
        <w:pStyle w:val="NormalWeb"/>
        <w:spacing w:before="0" w:beforeAutospacing="0" w:after="0" w:afterAutospacing="0"/>
        <w:rPr>
          <w:color w:val="000000"/>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p>
    <w:p w:rsidR="00B929D8" w:rsidRPr="0018428B" w:rsidRDefault="00B929D8" w:rsidP="00247AA4">
      <w:pPr>
        <w:pStyle w:val="NormalWeb"/>
        <w:spacing w:before="0" w:beforeAutospacing="0" w:after="0" w:afterAutospacing="0"/>
        <w:rPr>
          <w:b/>
          <w:bCs/>
        </w:rPr>
      </w:pPr>
      <w:r w:rsidRPr="0018428B">
        <w:rPr>
          <w:noProof/>
          <w:color w:val="808080"/>
          <w:lang w:eastAsia="ja-JP"/>
        </w:rPr>
        <w:lastRenderedPageBreak/>
        <w:drawing>
          <wp:inline distT="0" distB="0" distL="0" distR="0" wp14:anchorId="358426B9" wp14:editId="29CE5176">
            <wp:extent cx="4330700" cy="2913380"/>
            <wp:effectExtent l="0" t="0" r="0" b="1270"/>
            <wp:docPr id="24" name="Picture 24" descr="IELT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Grap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5795" cy="2916808"/>
                    </a:xfrm>
                    <a:prstGeom prst="rect">
                      <a:avLst/>
                    </a:prstGeom>
                    <a:noFill/>
                    <a:ln>
                      <a:noFill/>
                    </a:ln>
                  </pic:spPr>
                </pic:pic>
              </a:graphicData>
            </a:graphic>
          </wp:inline>
        </w:drawing>
      </w:r>
    </w:p>
    <w:p w:rsidR="00B929D8" w:rsidRPr="0018428B" w:rsidRDefault="00B929D8" w:rsidP="00247AA4">
      <w:pPr>
        <w:pStyle w:val="NormalWeb"/>
        <w:spacing w:before="0" w:beforeAutospacing="0" w:after="0" w:afterAutospacing="0"/>
        <w:rPr>
          <w:b/>
          <w:bCs/>
        </w:rPr>
      </w:pPr>
    </w:p>
    <w:p w:rsidR="00247AA4" w:rsidRPr="0018428B" w:rsidRDefault="00247AA4" w:rsidP="00247AA4">
      <w:pPr>
        <w:pStyle w:val="NormalWeb"/>
        <w:spacing w:before="0" w:beforeAutospacing="0" w:after="0" w:afterAutospacing="0"/>
        <w:rPr>
          <w:b/>
        </w:rPr>
      </w:pPr>
      <w:r w:rsidRPr="0018428B">
        <w:rPr>
          <w:b/>
          <w:bCs/>
        </w:rPr>
        <w:t>Answer</w:t>
      </w:r>
      <w:r w:rsidRPr="0018428B">
        <w:br/>
        <w:t>The graph shows changes in the amount of fish, salt and meat eaten per person per week in China between 1985 and 2010.</w:t>
      </w:r>
      <w:r w:rsidRPr="0018428B">
        <w:br/>
      </w:r>
      <w:r w:rsidRPr="0018428B">
        <w:br/>
        <w:t xml:space="preserve">From the graph we can see that people in China consumed more fish than </w:t>
      </w:r>
      <w:r w:rsidRPr="0018428B">
        <w:rPr>
          <w:color w:val="FF0000"/>
        </w:rPr>
        <w:t>either</w:t>
      </w:r>
      <w:r w:rsidRPr="0018428B">
        <w:t xml:space="preserve"> meat </w:t>
      </w:r>
      <w:r w:rsidRPr="0018428B">
        <w:rPr>
          <w:color w:val="FF0000"/>
        </w:rPr>
        <w:t>or</w:t>
      </w:r>
      <w:r w:rsidRPr="0018428B">
        <w:t xml:space="preserve"> salt </w:t>
      </w:r>
      <w:r w:rsidRPr="0018428B">
        <w:rPr>
          <w:color w:val="FF0000"/>
        </w:rPr>
        <w:t xml:space="preserve">throughout </w:t>
      </w:r>
      <w:r w:rsidRPr="0018428B">
        <w:t xml:space="preserve">the period. In 1985, the consumption of fish </w:t>
      </w:r>
      <w:r w:rsidRPr="0018428B">
        <w:rPr>
          <w:color w:val="FF0000"/>
        </w:rPr>
        <w:t xml:space="preserve">stood at </w:t>
      </w:r>
      <w:r w:rsidRPr="0018428B">
        <w:t xml:space="preserve">610 grams, </w:t>
      </w:r>
      <w:proofErr w:type="gramStart"/>
      <w:r w:rsidRPr="0018428B">
        <w:t>then</w:t>
      </w:r>
      <w:proofErr w:type="gramEnd"/>
      <w:r w:rsidRPr="0018428B">
        <w:t xml:space="preserve"> increased to 700 grams in 1990. Although it dipped in 1995, it then rose steadily and reached 850 grams in 2010.</w:t>
      </w:r>
      <w:r w:rsidRPr="0018428B">
        <w:br/>
      </w:r>
      <w:r w:rsidRPr="0018428B">
        <w:br/>
      </w:r>
      <w:r w:rsidRPr="0018428B">
        <w:rPr>
          <w:color w:val="FF0000"/>
        </w:rPr>
        <w:t>In contrast</w:t>
      </w:r>
      <w:r w:rsidRPr="0018428B">
        <w:t xml:space="preserve">, there was a consistent drop in salt consumption. The amount consumed decreased steadily from almost 500 grams per person to only 200 grams by 2010. The amount of meat consumed weekly started at about 100 grams. </w:t>
      </w:r>
      <w:r w:rsidRPr="0018428B">
        <w:rPr>
          <w:color w:val="FF0000"/>
        </w:rPr>
        <w:t>However</w:t>
      </w:r>
      <w:r w:rsidRPr="0018428B">
        <w:t>, this gradually increased throughout the period. By 2010 it was at the same level as the consumption of salt.</w:t>
      </w:r>
      <w:r w:rsidRPr="0018428B">
        <w:br/>
      </w:r>
      <w:r w:rsidRPr="0018428B">
        <w:br/>
        <w:t xml:space="preserve">Overall, the consumption of fish rose, while the consumption of salt fell. </w:t>
      </w:r>
      <w:r w:rsidRPr="0018428B">
        <w:rPr>
          <w:color w:val="FF0000"/>
        </w:rPr>
        <w:t>In addition</w:t>
      </w:r>
      <w:r w:rsidRPr="0018428B">
        <w:t>, the consumption of meat, while at a relatively low level, rose significantly during this period.</w:t>
      </w:r>
      <w:r w:rsidR="0080318A" w:rsidRPr="0018428B">
        <w:t xml:space="preserve"> </w:t>
      </w:r>
      <w:r w:rsidR="0080318A" w:rsidRPr="0018428B">
        <w:rPr>
          <w:b/>
        </w:rPr>
        <w:t>8</w:t>
      </w:r>
    </w:p>
    <w:p w:rsidR="006652AF" w:rsidRPr="0018428B" w:rsidRDefault="006652AF" w:rsidP="00247AA4">
      <w:pPr>
        <w:pStyle w:val="NormalWeb"/>
        <w:spacing w:before="0" w:beforeAutospacing="0" w:after="0" w:afterAutospacing="0"/>
      </w:pPr>
    </w:p>
    <w:p w:rsidR="006652AF" w:rsidRPr="0018428B" w:rsidRDefault="006652AF" w:rsidP="00247AA4">
      <w:pPr>
        <w:pStyle w:val="NormalWeb"/>
        <w:spacing w:before="0" w:beforeAutospacing="0" w:after="0" w:afterAutospacing="0"/>
        <w:rPr>
          <w:color w:val="000000"/>
        </w:rPr>
      </w:pPr>
    </w:p>
    <w:p w:rsidR="00563A80" w:rsidRPr="0018428B" w:rsidRDefault="00563A80"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5F6D0F" w:rsidRPr="0018428B" w:rsidRDefault="005F6D0F" w:rsidP="00247AA4">
      <w:pPr>
        <w:pStyle w:val="NormalWeb"/>
        <w:spacing w:before="0" w:beforeAutospacing="0" w:after="0" w:afterAutospacing="0"/>
        <w:jc w:val="center"/>
        <w:rPr>
          <w:color w:val="000000"/>
        </w:rPr>
      </w:pPr>
    </w:p>
    <w:p w:rsidR="00E70BC0" w:rsidRPr="0018428B" w:rsidRDefault="00E70BC0" w:rsidP="00EC332C">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Writing Task 1 #106</w:t>
      </w:r>
    </w:p>
    <w:p w:rsidR="00E70BC0" w:rsidRPr="0018428B" w:rsidRDefault="00E70BC0" w:rsidP="00EC332C">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Vocabulary Tip</w:t>
      </w:r>
    </w:p>
    <w:p w:rsidR="00E70BC0" w:rsidRPr="0018428B" w:rsidRDefault="00E70BC0" w:rsidP="00EC332C">
      <w:pPr>
        <w:pStyle w:val="NormalWeb"/>
        <w:spacing w:before="0" w:beforeAutospacing="0" w:after="0" w:afterAutospacing="0"/>
      </w:pPr>
      <w:r w:rsidRPr="0018428B">
        <w:t xml:space="preserve">Notice the following rules for the spelling of the words </w:t>
      </w:r>
      <w:proofErr w:type="spellStart"/>
      <w:r w:rsidRPr="0018428B">
        <w:rPr>
          <w:rStyle w:val="Emphasis"/>
        </w:rPr>
        <w:t>programme</w:t>
      </w:r>
      <w:proofErr w:type="spellEnd"/>
      <w:r w:rsidRPr="0018428B">
        <w:t xml:space="preserve"> and </w:t>
      </w:r>
      <w:r w:rsidRPr="0018428B">
        <w:rPr>
          <w:rStyle w:val="Emphasis"/>
        </w:rPr>
        <w:t>program</w:t>
      </w:r>
      <w:proofErr w:type="gramStart"/>
      <w:r w:rsidRPr="0018428B">
        <w:t>:</w:t>
      </w:r>
      <w:proofErr w:type="gramEnd"/>
      <w:r w:rsidRPr="0018428B">
        <w:br/>
      </w:r>
      <w:proofErr w:type="spellStart"/>
      <w:r w:rsidRPr="0018428B">
        <w:rPr>
          <w:rStyle w:val="Emphasis"/>
        </w:rPr>
        <w:t>programme</w:t>
      </w:r>
      <w:proofErr w:type="spellEnd"/>
      <w:r w:rsidRPr="0018428B">
        <w:t xml:space="preserve"> (</w:t>
      </w:r>
      <w:r w:rsidR="00EC332C" w:rsidRPr="0018428B">
        <w:t>UK only) = a show on television</w:t>
      </w:r>
      <w:r w:rsidRPr="0018428B">
        <w:br/>
      </w:r>
      <w:r w:rsidRPr="0018428B">
        <w:rPr>
          <w:rStyle w:val="Emphasis"/>
        </w:rPr>
        <w:t>program</w:t>
      </w:r>
      <w:r w:rsidRPr="0018428B">
        <w:t xml:space="preserve"> (US only) = a show on television</w:t>
      </w:r>
      <w:r w:rsidRPr="0018428B">
        <w:br/>
      </w:r>
      <w:r w:rsidRPr="0018428B">
        <w:rPr>
          <w:rStyle w:val="Emphasis"/>
        </w:rPr>
        <w:t>program</w:t>
      </w:r>
      <w:r w:rsidRPr="0018428B">
        <w:t xml:space="preserve"> (UK and US) = instructions for a computer (a verb and a noun) </w:t>
      </w:r>
    </w:p>
    <w:p w:rsidR="00EC332C" w:rsidRPr="0018428B" w:rsidRDefault="00EC332C" w:rsidP="00EC332C">
      <w:pPr>
        <w:pStyle w:val="NormalWeb"/>
        <w:spacing w:before="0" w:beforeAutospacing="0" w:after="0" w:afterAutospacing="0"/>
      </w:pPr>
    </w:p>
    <w:p w:rsidR="00E70BC0" w:rsidRPr="0018428B" w:rsidRDefault="00E70BC0" w:rsidP="00EC332C">
      <w:pPr>
        <w:pStyle w:val="NormalWeb"/>
        <w:spacing w:before="0" w:beforeAutospacing="0" w:after="0" w:afterAutospacing="0"/>
        <w:rPr>
          <w:color w:val="000000"/>
        </w:rPr>
      </w:pPr>
      <w:r w:rsidRPr="0018428B">
        <w:rPr>
          <w:color w:val="000000"/>
        </w:rPr>
        <w:t>You should spend about 20 minutes on this task.</w:t>
      </w:r>
    </w:p>
    <w:p w:rsidR="00E70BC0" w:rsidRPr="0018428B" w:rsidRDefault="00E70BC0" w:rsidP="00EC332C">
      <w:pPr>
        <w:pStyle w:val="NormalWeb"/>
        <w:spacing w:before="0" w:beforeAutospacing="0" w:after="0" w:afterAutospacing="0"/>
        <w:rPr>
          <w:b/>
          <w:color w:val="000000"/>
        </w:rPr>
      </w:pPr>
      <w:r w:rsidRPr="0018428B">
        <w:rPr>
          <w:rStyle w:val="Strong"/>
          <w:color w:val="000000"/>
        </w:rPr>
        <w:t xml:space="preserve">The charts give information about two genres of TV </w:t>
      </w:r>
      <w:proofErr w:type="spellStart"/>
      <w:r w:rsidRPr="0018428B">
        <w:rPr>
          <w:rStyle w:val="Strong"/>
          <w:color w:val="000000"/>
        </w:rPr>
        <w:t>programmes</w:t>
      </w:r>
      <w:proofErr w:type="spellEnd"/>
      <w:r w:rsidRPr="0018428B">
        <w:rPr>
          <w:rStyle w:val="Strong"/>
          <w:color w:val="000000"/>
        </w:rPr>
        <w:t xml:space="preserve"> watched by men and women and four different age groups in Australia.</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E70BC0" w:rsidRPr="0018428B" w:rsidRDefault="00E70BC0" w:rsidP="00EC332C">
      <w:pPr>
        <w:pStyle w:val="NormalWeb"/>
        <w:spacing w:before="0" w:beforeAutospacing="0" w:after="0" w:afterAutospacing="0"/>
        <w:rPr>
          <w:color w:val="000000"/>
        </w:rPr>
      </w:pPr>
      <w:r w:rsidRPr="0018428B">
        <w:rPr>
          <w:color w:val="000000"/>
        </w:rPr>
        <w:t>Write at least 150 words.</w:t>
      </w:r>
    </w:p>
    <w:p w:rsidR="00E70BC0" w:rsidRPr="0018428B" w:rsidRDefault="00E70BC0" w:rsidP="00EC332C">
      <w:pPr>
        <w:pStyle w:val="NormalWeb"/>
        <w:spacing w:before="0" w:beforeAutospacing="0" w:after="0" w:afterAutospacing="0"/>
        <w:jc w:val="center"/>
        <w:rPr>
          <w:color w:val="808080"/>
        </w:rPr>
      </w:pPr>
      <w:r w:rsidRPr="0018428B">
        <w:rPr>
          <w:noProof/>
          <w:color w:val="808080"/>
          <w:lang w:eastAsia="ja-JP"/>
        </w:rPr>
        <w:drawing>
          <wp:inline distT="0" distB="0" distL="0" distR="0" wp14:anchorId="6B17F5EE" wp14:editId="1142920A">
            <wp:extent cx="3416198" cy="3416198"/>
            <wp:effectExtent l="0" t="0" r="0" b="0"/>
            <wp:docPr id="25" name="Picture 2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16417" cy="3416417"/>
                    </a:xfrm>
                    <a:prstGeom prst="rect">
                      <a:avLst/>
                    </a:prstGeom>
                    <a:noFill/>
                    <a:ln>
                      <a:noFill/>
                    </a:ln>
                  </pic:spPr>
                </pic:pic>
              </a:graphicData>
            </a:graphic>
          </wp:inline>
        </w:drawing>
      </w:r>
    </w:p>
    <w:p w:rsidR="00E70BC0" w:rsidRPr="0018428B" w:rsidRDefault="00E70BC0" w:rsidP="00EC332C">
      <w:pPr>
        <w:spacing w:after="0" w:line="240" w:lineRule="auto"/>
      </w:pPr>
    </w:p>
    <w:p w:rsidR="00E70BC0" w:rsidRPr="0018428B" w:rsidRDefault="00E70BC0" w:rsidP="00EC332C">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Tip</w:t>
      </w:r>
    </w:p>
    <w:p w:rsidR="00E70BC0" w:rsidRPr="0018428B" w:rsidRDefault="00E70BC0" w:rsidP="00EC332C">
      <w:pPr>
        <w:numPr>
          <w:ilvl w:val="0"/>
          <w:numId w:val="4"/>
        </w:numPr>
        <w:spacing w:after="0" w:line="240" w:lineRule="auto"/>
        <w:jc w:val="left"/>
      </w:pPr>
      <w:r w:rsidRPr="0018428B">
        <w:t xml:space="preserve">With </w:t>
      </w:r>
      <w:hyperlink r:id="rId45" w:tgtFrame="_blank" w:history="1">
        <w:r w:rsidRPr="0018428B">
          <w:rPr>
            <w:rStyle w:val="Hyperlink"/>
          </w:rPr>
          <w:t>graphs</w:t>
        </w:r>
      </w:hyperlink>
      <w:r w:rsidRPr="0018428B">
        <w:t>, make sure you understand what each axis is measuring.</w:t>
      </w:r>
    </w:p>
    <w:p w:rsidR="00E70BC0" w:rsidRPr="0018428B" w:rsidRDefault="00E70BC0" w:rsidP="00EC332C">
      <w:pPr>
        <w:numPr>
          <w:ilvl w:val="0"/>
          <w:numId w:val="4"/>
        </w:numPr>
        <w:spacing w:after="0" w:line="240" w:lineRule="auto"/>
        <w:jc w:val="left"/>
      </w:pPr>
      <w:r w:rsidRPr="0018428B">
        <w:t xml:space="preserve">With </w:t>
      </w:r>
      <w:hyperlink r:id="rId46" w:tgtFrame="_blank" w:history="1">
        <w:r w:rsidRPr="0018428B">
          <w:rPr>
            <w:rStyle w:val="Hyperlink"/>
          </w:rPr>
          <w:t>bar</w:t>
        </w:r>
      </w:hyperlink>
      <w:r w:rsidRPr="0018428B">
        <w:t xml:space="preserve"> and </w:t>
      </w:r>
      <w:hyperlink r:id="rId47" w:tgtFrame="_blank" w:history="1">
        <w:r w:rsidRPr="0018428B">
          <w:rPr>
            <w:rStyle w:val="Hyperlink"/>
          </w:rPr>
          <w:t>pie</w:t>
        </w:r>
      </w:hyperlink>
      <w:r w:rsidRPr="0018428B">
        <w:t xml:space="preserve"> charts, there is often a key which tells you what each different bar or area represents.</w:t>
      </w:r>
    </w:p>
    <w:p w:rsidR="00E70BC0" w:rsidRPr="0018428B" w:rsidRDefault="00E70BC0" w:rsidP="00EC332C">
      <w:pPr>
        <w:numPr>
          <w:ilvl w:val="0"/>
          <w:numId w:val="4"/>
        </w:numPr>
        <w:spacing w:after="0" w:line="240" w:lineRule="auto"/>
        <w:jc w:val="left"/>
      </w:pPr>
      <w:r w:rsidRPr="0018428B">
        <w:t>With tables, read the data across the rows and down the columns to identify the key features.</w:t>
      </w:r>
    </w:p>
    <w:p w:rsidR="00E70BC0" w:rsidRPr="0018428B" w:rsidRDefault="00EC332C" w:rsidP="00EC332C">
      <w:pPr>
        <w:pStyle w:val="intro"/>
        <w:spacing w:before="0" w:beforeAutospacing="0" w:after="0" w:afterAutospacing="0"/>
      </w:pPr>
      <w:r w:rsidRPr="0018428B">
        <w:t xml:space="preserve"> </w:t>
      </w:r>
    </w:p>
    <w:p w:rsidR="00E70BC0" w:rsidRPr="0018428B" w:rsidRDefault="00E70BC0" w:rsidP="00EC332C">
      <w:pPr>
        <w:pStyle w:val="NormalWeb"/>
        <w:spacing w:before="0" w:beforeAutospacing="0" w:after="0" w:afterAutospacing="0"/>
        <w:rPr>
          <w:b/>
          <w:color w:val="000000"/>
        </w:rPr>
      </w:pPr>
      <w:r w:rsidRPr="0018428B">
        <w:rPr>
          <w:color w:val="000000"/>
        </w:rPr>
        <w:t xml:space="preserve">The charts </w:t>
      </w:r>
      <w:r w:rsidRPr="0018428B">
        <w:rPr>
          <w:color w:val="FF0000"/>
        </w:rPr>
        <w:t>give information about</w:t>
      </w:r>
      <w:r w:rsidRPr="0018428B">
        <w:rPr>
          <w:color w:val="000000"/>
        </w:rPr>
        <w:t xml:space="preserve"> the genres of TV </w:t>
      </w:r>
      <w:proofErr w:type="spellStart"/>
      <w:r w:rsidRPr="0018428B">
        <w:rPr>
          <w:color w:val="000000"/>
        </w:rPr>
        <w:t>programmes</w:t>
      </w:r>
      <w:proofErr w:type="spellEnd"/>
      <w:r w:rsidRPr="0018428B">
        <w:rPr>
          <w:color w:val="000000"/>
        </w:rPr>
        <w:t xml:space="preserve"> that Australian men and women and different age groups watch. It is clear from the charts that women </w:t>
      </w:r>
      <w:r w:rsidRPr="0018428B">
        <w:rPr>
          <w:color w:val="FF0000"/>
        </w:rPr>
        <w:t xml:space="preserve">tend to </w:t>
      </w:r>
      <w:r w:rsidRPr="0018428B">
        <w:rPr>
          <w:color w:val="000000"/>
        </w:rPr>
        <w:t xml:space="preserve">watch </w:t>
      </w:r>
      <w:r w:rsidRPr="0018428B">
        <w:rPr>
          <w:b/>
          <w:bCs/>
          <w:color w:val="000000"/>
        </w:rPr>
        <w:t>more</w:t>
      </w:r>
      <w:r w:rsidRPr="0018428B">
        <w:rPr>
          <w:color w:val="000000"/>
        </w:rPr>
        <w:t xml:space="preserve"> television than man overall, </w:t>
      </w:r>
      <w:r w:rsidRPr="0018428B">
        <w:rPr>
          <w:color w:val="FF0000"/>
        </w:rPr>
        <w:t>although</w:t>
      </w:r>
      <w:r w:rsidRPr="0018428B">
        <w:rPr>
          <w:color w:val="000000"/>
        </w:rPr>
        <w:t xml:space="preserve"> they watch slightly </w:t>
      </w:r>
      <w:r w:rsidRPr="0018428B">
        <w:rPr>
          <w:b/>
          <w:bCs/>
          <w:color w:val="000000"/>
        </w:rPr>
        <w:t>fewer</w:t>
      </w:r>
      <w:r w:rsidRPr="0018428B">
        <w:rPr>
          <w:color w:val="000000"/>
        </w:rPr>
        <w:t xml:space="preserve"> game shows. The people who watch the </w:t>
      </w:r>
      <w:r w:rsidRPr="0018428B">
        <w:rPr>
          <w:b/>
          <w:bCs/>
          <w:color w:val="000000"/>
        </w:rPr>
        <w:t>most</w:t>
      </w:r>
      <w:r w:rsidRPr="0018428B">
        <w:rPr>
          <w:color w:val="000000"/>
        </w:rPr>
        <w:t xml:space="preserve"> television are </w:t>
      </w:r>
      <w:r w:rsidRPr="0018428B">
        <w:rPr>
          <w:color w:val="FF0000"/>
        </w:rPr>
        <w:t xml:space="preserve">in </w:t>
      </w:r>
      <w:r w:rsidRPr="0018428B">
        <w:rPr>
          <w:color w:val="000000"/>
        </w:rPr>
        <w:t>the 45+ age group.</w:t>
      </w:r>
      <w:r w:rsidRPr="0018428B">
        <w:rPr>
          <w:color w:val="000000"/>
        </w:rPr>
        <w:br/>
      </w:r>
      <w:r w:rsidRPr="0018428B">
        <w:rPr>
          <w:color w:val="000000"/>
        </w:rPr>
        <w:br/>
        <w:t xml:space="preserve">Nearly 70% of women watch reality shows, which is almost </w:t>
      </w:r>
      <w:r w:rsidRPr="0018428B">
        <w:rPr>
          <w:b/>
          <w:bCs/>
          <w:color w:val="000000"/>
        </w:rPr>
        <w:t>twice</w:t>
      </w:r>
      <w:r w:rsidRPr="0018428B">
        <w:rPr>
          <w:color w:val="000000"/>
        </w:rPr>
        <w:t xml:space="preserve"> </w:t>
      </w:r>
      <w:r w:rsidRPr="0018428B">
        <w:rPr>
          <w:color w:val="FF0000"/>
        </w:rPr>
        <w:t xml:space="preserve">as many as </w:t>
      </w:r>
      <w:r w:rsidRPr="0018428B">
        <w:rPr>
          <w:color w:val="000000"/>
        </w:rPr>
        <w:t xml:space="preserve">the percentage of men who choose this genre of </w:t>
      </w:r>
      <w:proofErr w:type="spellStart"/>
      <w:r w:rsidRPr="0018428B">
        <w:rPr>
          <w:color w:val="000000"/>
        </w:rPr>
        <w:t>programme</w:t>
      </w:r>
      <w:proofErr w:type="spellEnd"/>
      <w:r w:rsidRPr="0018428B">
        <w:rPr>
          <w:color w:val="000000"/>
        </w:rPr>
        <w:t xml:space="preserve">. </w:t>
      </w:r>
      <w:r w:rsidRPr="0018428B">
        <w:rPr>
          <w:color w:val="FF0000"/>
        </w:rPr>
        <w:t>Nevertheless</w:t>
      </w:r>
      <w:r w:rsidRPr="0018428B">
        <w:rPr>
          <w:color w:val="000000"/>
        </w:rPr>
        <w:t xml:space="preserve">, most age groups watch </w:t>
      </w:r>
      <w:r w:rsidRPr="0018428B">
        <w:rPr>
          <w:b/>
          <w:bCs/>
          <w:color w:val="000000"/>
        </w:rPr>
        <w:t>more</w:t>
      </w:r>
      <w:r w:rsidRPr="0018428B">
        <w:rPr>
          <w:color w:val="000000"/>
        </w:rPr>
        <w:t xml:space="preserve"> reality shows than game shows revealing that game shows are generally </w:t>
      </w:r>
      <w:r w:rsidRPr="0018428B">
        <w:rPr>
          <w:b/>
          <w:bCs/>
          <w:color w:val="000000"/>
        </w:rPr>
        <w:t>less</w:t>
      </w:r>
      <w:r w:rsidRPr="0018428B">
        <w:rPr>
          <w:color w:val="000000"/>
        </w:rPr>
        <w:t xml:space="preserve"> popular than reality shows.</w:t>
      </w:r>
      <w:r w:rsidRPr="0018428B">
        <w:rPr>
          <w:color w:val="000000"/>
        </w:rPr>
        <w:br/>
      </w:r>
      <w:r w:rsidRPr="0018428B">
        <w:rPr>
          <w:color w:val="000000"/>
        </w:rPr>
        <w:br/>
        <w:t xml:space="preserve">The percentage of people watching reality shows increases steadily from ages 16 to 45 with the </w:t>
      </w:r>
      <w:r w:rsidRPr="0018428B">
        <w:rPr>
          <w:b/>
          <w:bCs/>
          <w:color w:val="000000"/>
        </w:rPr>
        <w:t xml:space="preserve">lowest / </w:t>
      </w:r>
      <w:r w:rsidRPr="0018428B">
        <w:rPr>
          <w:b/>
          <w:bCs/>
          <w:color w:val="000000"/>
        </w:rPr>
        <w:lastRenderedPageBreak/>
        <w:t>smallest</w:t>
      </w:r>
      <w:r w:rsidRPr="0018428B">
        <w:rPr>
          <w:color w:val="000000"/>
        </w:rPr>
        <w:t xml:space="preserve"> percentage of </w:t>
      </w:r>
      <w:r w:rsidRPr="0018428B">
        <w:rPr>
          <w:color w:val="FF0000"/>
        </w:rPr>
        <w:t>viewers</w:t>
      </w:r>
      <w:r w:rsidRPr="0018428B">
        <w:rPr>
          <w:color w:val="000000"/>
        </w:rPr>
        <w:t xml:space="preserve">, at just over 50% of the age group 16-24 and the </w:t>
      </w:r>
      <w:r w:rsidRPr="0018428B">
        <w:rPr>
          <w:b/>
          <w:bCs/>
          <w:color w:val="000000"/>
        </w:rPr>
        <w:t>highest / biggest / largest / greatest</w:t>
      </w:r>
      <w:r w:rsidRPr="0018428B">
        <w:rPr>
          <w:color w:val="000000"/>
        </w:rPr>
        <w:t xml:space="preserve"> percentage, at 68% of the over-45s.</w:t>
      </w:r>
      <w:r w:rsidRPr="0018428B">
        <w:rPr>
          <w:color w:val="000000"/>
        </w:rPr>
        <w:br/>
      </w:r>
      <w:r w:rsidRPr="0018428B">
        <w:rPr>
          <w:color w:val="000000"/>
        </w:rPr>
        <w:br/>
        <w:t xml:space="preserve">However, the pattern is </w:t>
      </w:r>
      <w:r w:rsidRPr="0018428B">
        <w:rPr>
          <w:color w:val="FF0000"/>
        </w:rPr>
        <w:t>different for</w:t>
      </w:r>
      <w:r w:rsidRPr="0018428B">
        <w:rPr>
          <w:color w:val="000000"/>
        </w:rPr>
        <w:t xml:space="preserve"> game shows. The number of </w:t>
      </w:r>
      <w:proofErr w:type="spellStart"/>
      <w:r w:rsidRPr="0018428B">
        <w:rPr>
          <w:color w:val="000000"/>
        </w:rPr>
        <w:t>programmes</w:t>
      </w:r>
      <w:proofErr w:type="spellEnd"/>
      <w:r w:rsidRPr="0018428B">
        <w:rPr>
          <w:color w:val="000000"/>
        </w:rPr>
        <w:t xml:space="preserve"> watched by 25- to 44-year-olds is </w:t>
      </w:r>
      <w:r w:rsidRPr="0018428B">
        <w:rPr>
          <w:b/>
          <w:bCs/>
          <w:color w:val="000000"/>
        </w:rPr>
        <w:t>significantly / considerably</w:t>
      </w:r>
      <w:r w:rsidRPr="0018428B">
        <w:rPr>
          <w:color w:val="000000"/>
        </w:rPr>
        <w:t xml:space="preserve"> lower than the number watched by 16- to 24-year-olds and those over 45. Just over 50% of 16- to 24-year-olds watch game shows, but this share is not </w:t>
      </w:r>
      <w:r w:rsidRPr="0018428B">
        <w:rPr>
          <w:b/>
          <w:bCs/>
          <w:color w:val="000000"/>
        </w:rPr>
        <w:t>as</w:t>
      </w:r>
      <w:r w:rsidRPr="0018428B">
        <w:rPr>
          <w:color w:val="000000"/>
        </w:rPr>
        <w:t xml:space="preserve"> high as the share of people aged 45 and over watching game shows, at nearly 70%. Only 41% of 35- to 44-year-olds watch game </w:t>
      </w:r>
      <w:proofErr w:type="gramStart"/>
      <w:r w:rsidRPr="0018428B">
        <w:rPr>
          <w:color w:val="000000"/>
        </w:rPr>
        <w:t>shows,</w:t>
      </w:r>
      <w:proofErr w:type="gramEnd"/>
      <w:r w:rsidRPr="0018428B">
        <w:rPr>
          <w:color w:val="000000"/>
        </w:rPr>
        <w:t xml:space="preserve"> and the share of 24- to 34-year-olds is </w:t>
      </w:r>
      <w:r w:rsidRPr="0018428B">
        <w:rPr>
          <w:b/>
          <w:bCs/>
          <w:color w:val="000000"/>
        </w:rPr>
        <w:t>slightly / even</w:t>
      </w:r>
      <w:r w:rsidRPr="0018428B">
        <w:rPr>
          <w:color w:val="000000"/>
        </w:rPr>
        <w:t xml:space="preserve"> lower at 38%.</w:t>
      </w:r>
      <w:r w:rsidR="0080318A" w:rsidRPr="0018428B">
        <w:rPr>
          <w:color w:val="000000"/>
        </w:rPr>
        <w:t xml:space="preserve"> </w:t>
      </w:r>
      <w:r w:rsidR="0080318A" w:rsidRPr="0018428B">
        <w:rPr>
          <w:b/>
          <w:color w:val="000000"/>
        </w:rPr>
        <w:t>9</w:t>
      </w:r>
    </w:p>
    <w:p w:rsidR="005F6D0F" w:rsidRPr="0018428B" w:rsidRDefault="005F6D0F"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2149F6" w:rsidRPr="0018428B" w:rsidRDefault="002149F6" w:rsidP="00247AA4">
      <w:pPr>
        <w:pStyle w:val="NormalWeb"/>
        <w:spacing w:before="0" w:beforeAutospacing="0" w:after="0" w:afterAutospacing="0"/>
        <w:jc w:val="center"/>
        <w:rPr>
          <w:color w:val="000000"/>
        </w:rPr>
      </w:pPr>
    </w:p>
    <w:p w:rsidR="00366B36" w:rsidRPr="0018428B" w:rsidRDefault="00366B36" w:rsidP="00366B36">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Writing Task 1 #105</w:t>
      </w:r>
    </w:p>
    <w:p w:rsidR="00366B36" w:rsidRPr="0018428B" w:rsidRDefault="00366B36" w:rsidP="00366B36">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Tip</w:t>
      </w:r>
    </w:p>
    <w:p w:rsidR="00366B36" w:rsidRPr="0018428B" w:rsidRDefault="00366B36" w:rsidP="00366B36">
      <w:pPr>
        <w:pStyle w:val="NormalWeb"/>
        <w:spacing w:before="0" w:beforeAutospacing="0" w:after="0" w:afterAutospacing="0"/>
      </w:pPr>
      <w:r w:rsidRPr="0018428B">
        <w:t>The majority of Task 1 questions in the IELTS exam are either a graph with trends or a graph with comparatives. However, there are two other possible types of questions:</w:t>
      </w:r>
    </w:p>
    <w:p w:rsidR="00366B36" w:rsidRPr="0018428B" w:rsidRDefault="00366B36" w:rsidP="00366B36">
      <w:pPr>
        <w:numPr>
          <w:ilvl w:val="0"/>
          <w:numId w:val="5"/>
        </w:numPr>
        <w:spacing w:after="0" w:line="240" w:lineRule="auto"/>
        <w:jc w:val="left"/>
      </w:pPr>
      <w:r w:rsidRPr="0018428B">
        <w:t>Describing a process (for example, how to produce chocolate)</w:t>
      </w:r>
    </w:p>
    <w:p w:rsidR="00366B36" w:rsidRPr="0018428B" w:rsidRDefault="00366B36" w:rsidP="00366B36">
      <w:pPr>
        <w:numPr>
          <w:ilvl w:val="0"/>
          <w:numId w:val="5"/>
        </w:numPr>
        <w:spacing w:after="0" w:line="240" w:lineRule="auto"/>
        <w:jc w:val="left"/>
      </w:pPr>
      <w:r w:rsidRPr="0018428B">
        <w:t>Describing a map (often of a city in two time periods)</w:t>
      </w:r>
    </w:p>
    <w:p w:rsidR="00366B36" w:rsidRPr="0018428B" w:rsidRDefault="00366B36" w:rsidP="00366B36">
      <w:pPr>
        <w:pStyle w:val="NormalWeb"/>
        <w:spacing w:before="0" w:beforeAutospacing="0" w:after="0" w:afterAutospacing="0"/>
        <w:rPr>
          <w:color w:val="000000"/>
        </w:rPr>
      </w:pPr>
    </w:p>
    <w:p w:rsidR="00366B36" w:rsidRPr="0018428B" w:rsidRDefault="00366B36" w:rsidP="00366B36">
      <w:pPr>
        <w:pStyle w:val="NormalWeb"/>
        <w:spacing w:before="0" w:beforeAutospacing="0" w:after="0" w:afterAutospacing="0"/>
        <w:rPr>
          <w:color w:val="000000"/>
        </w:rPr>
      </w:pPr>
      <w:r w:rsidRPr="0018428B">
        <w:rPr>
          <w:color w:val="000000"/>
        </w:rPr>
        <w:t>You should spend about 20 minutes on this task.</w:t>
      </w:r>
    </w:p>
    <w:p w:rsidR="00366B36" w:rsidRPr="0018428B" w:rsidRDefault="00366B36" w:rsidP="00366B36">
      <w:pPr>
        <w:pStyle w:val="NormalWeb"/>
        <w:spacing w:before="0" w:beforeAutospacing="0" w:after="0" w:afterAutospacing="0"/>
        <w:rPr>
          <w:b/>
          <w:color w:val="000000"/>
        </w:rPr>
      </w:pPr>
      <w:r w:rsidRPr="0018428B">
        <w:rPr>
          <w:rStyle w:val="Strong"/>
          <w:color w:val="000000"/>
        </w:rPr>
        <w:t>The map below is of the town of Canterbury. A new school (S) is planned for the area. The map shows two possible sites for the school.</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366B36" w:rsidRPr="0018428B" w:rsidRDefault="00366B36" w:rsidP="00366B36">
      <w:pPr>
        <w:pStyle w:val="NormalWeb"/>
        <w:spacing w:before="0" w:beforeAutospacing="0" w:after="0" w:afterAutospacing="0"/>
        <w:rPr>
          <w:color w:val="000000"/>
        </w:rPr>
      </w:pPr>
      <w:r w:rsidRPr="0018428B">
        <w:rPr>
          <w:color w:val="000000"/>
        </w:rPr>
        <w:t>Write at least 150 words.</w:t>
      </w:r>
    </w:p>
    <w:p w:rsidR="00366B36" w:rsidRPr="0018428B" w:rsidRDefault="00366B36" w:rsidP="00366B36">
      <w:pPr>
        <w:pStyle w:val="NormalWeb"/>
        <w:spacing w:before="0" w:beforeAutospacing="0" w:after="0" w:afterAutospacing="0"/>
        <w:jc w:val="center"/>
      </w:pPr>
      <w:r w:rsidRPr="0018428B">
        <w:rPr>
          <w:noProof/>
          <w:lang w:eastAsia="ja-JP"/>
        </w:rPr>
        <w:drawing>
          <wp:inline distT="0" distB="0" distL="0" distR="0" wp14:anchorId="41E956BC" wp14:editId="2FB1409E">
            <wp:extent cx="3460089" cy="2838195"/>
            <wp:effectExtent l="0" t="0" r="7620" b="635"/>
            <wp:docPr id="26" name="Picture 26"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s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0311" cy="2838377"/>
                    </a:xfrm>
                    <a:prstGeom prst="rect">
                      <a:avLst/>
                    </a:prstGeom>
                    <a:noFill/>
                    <a:ln>
                      <a:noFill/>
                    </a:ln>
                  </pic:spPr>
                </pic:pic>
              </a:graphicData>
            </a:graphic>
          </wp:inline>
        </w:drawing>
      </w:r>
    </w:p>
    <w:p w:rsidR="00366B36" w:rsidRPr="0018428B" w:rsidRDefault="00366B36" w:rsidP="00366B36">
      <w:pPr>
        <w:pStyle w:val="Heading3"/>
        <w:spacing w:before="0" w:beforeAutospacing="0" w:after="0" w:afterAutospacing="0"/>
        <w:rPr>
          <w:sz w:val="24"/>
          <w:szCs w:val="24"/>
        </w:rPr>
      </w:pPr>
      <w:r w:rsidRPr="0018428B">
        <w:rPr>
          <w:sz w:val="24"/>
          <w:szCs w:val="24"/>
        </w:rPr>
        <w:t>Model answer</w:t>
      </w:r>
    </w:p>
    <w:p w:rsidR="00366B36" w:rsidRPr="0018428B" w:rsidRDefault="00366B36" w:rsidP="00366B36">
      <w:pPr>
        <w:pStyle w:val="NormalWeb"/>
        <w:spacing w:before="0" w:beforeAutospacing="0" w:after="0" w:afterAutospacing="0"/>
        <w:jc w:val="both"/>
        <w:rPr>
          <w:color w:val="000000"/>
        </w:rPr>
      </w:pPr>
      <w:r w:rsidRPr="0018428B">
        <w:rPr>
          <w:color w:val="000000"/>
        </w:rPr>
        <w:t xml:space="preserve">The map shows two </w:t>
      </w:r>
      <w:r w:rsidRPr="0018428B">
        <w:rPr>
          <w:color w:val="FF0000"/>
        </w:rPr>
        <w:t>proposed</w:t>
      </w:r>
      <w:r w:rsidRPr="0018428B">
        <w:rPr>
          <w:color w:val="000000"/>
        </w:rPr>
        <w:t xml:space="preserve"> sites for a new school for the town of Canterbury and the surrounding area.</w:t>
      </w:r>
      <w:r w:rsidRPr="0018428B">
        <w:rPr>
          <w:color w:val="000000"/>
        </w:rPr>
        <w:br/>
      </w:r>
      <w:r w:rsidRPr="0018428B">
        <w:rPr>
          <w:color w:val="000000"/>
        </w:rPr>
        <w:br/>
        <w:t xml:space="preserve">The first site (S1) is situated in the countryside, </w:t>
      </w:r>
      <w:r w:rsidRPr="0018428B">
        <w:rPr>
          <w:color w:val="FF0000"/>
        </w:rPr>
        <w:t xml:space="preserve">to the north-east of </w:t>
      </w:r>
      <w:r w:rsidRPr="0018428B">
        <w:rPr>
          <w:color w:val="000000"/>
        </w:rPr>
        <w:t xml:space="preserve">the town </w:t>
      </w:r>
      <w:proofErr w:type="spellStart"/>
      <w:r w:rsidRPr="0018428B">
        <w:rPr>
          <w:color w:val="000000"/>
        </w:rPr>
        <w:t>centre</w:t>
      </w:r>
      <w:proofErr w:type="spellEnd"/>
      <w:r w:rsidRPr="0018428B">
        <w:rPr>
          <w:color w:val="000000"/>
        </w:rPr>
        <w:t xml:space="preserve">. It is just outside the main housing area of the town and not far from the main road that links </w:t>
      </w:r>
      <w:proofErr w:type="spellStart"/>
      <w:r w:rsidRPr="0018428B">
        <w:rPr>
          <w:color w:val="000000"/>
        </w:rPr>
        <w:t>Sturry</w:t>
      </w:r>
      <w:proofErr w:type="spellEnd"/>
      <w:r w:rsidRPr="0018428B">
        <w:rPr>
          <w:color w:val="000000"/>
        </w:rPr>
        <w:t xml:space="preserve"> with Canterbury. It </w:t>
      </w:r>
      <w:r w:rsidRPr="0018428B">
        <w:rPr>
          <w:color w:val="FF0000"/>
        </w:rPr>
        <w:t xml:space="preserve">would </w:t>
      </w:r>
      <w:r w:rsidRPr="0018428B">
        <w:rPr>
          <w:color w:val="000000"/>
        </w:rPr>
        <w:t xml:space="preserve">therefore </w:t>
      </w:r>
      <w:r w:rsidRPr="0018428B">
        <w:rPr>
          <w:color w:val="FF0000"/>
        </w:rPr>
        <w:t>probably</w:t>
      </w:r>
      <w:r w:rsidRPr="0018428B">
        <w:rPr>
          <w:color w:val="000000"/>
        </w:rPr>
        <w:t xml:space="preserve"> be in an ideal location for students coming from </w:t>
      </w:r>
      <w:proofErr w:type="spellStart"/>
      <w:r w:rsidRPr="0018428B">
        <w:rPr>
          <w:color w:val="000000"/>
        </w:rPr>
        <w:t>Sturry</w:t>
      </w:r>
      <w:proofErr w:type="spellEnd"/>
      <w:r w:rsidRPr="0018428B">
        <w:rPr>
          <w:color w:val="000000"/>
        </w:rPr>
        <w:t xml:space="preserve">, which is only 5 </w:t>
      </w:r>
      <w:proofErr w:type="spellStart"/>
      <w:r w:rsidRPr="0018428B">
        <w:rPr>
          <w:color w:val="000000"/>
        </w:rPr>
        <w:t>kilometres</w:t>
      </w:r>
      <w:proofErr w:type="spellEnd"/>
      <w:r w:rsidRPr="0018428B">
        <w:rPr>
          <w:color w:val="000000"/>
        </w:rPr>
        <w:t xml:space="preserve"> away, and those who live </w:t>
      </w:r>
      <w:r w:rsidRPr="0018428B">
        <w:rPr>
          <w:color w:val="FF0000"/>
        </w:rPr>
        <w:t>on</w:t>
      </w:r>
      <w:r w:rsidRPr="0018428B">
        <w:rPr>
          <w:color w:val="000000"/>
        </w:rPr>
        <w:t xml:space="preserve"> the east </w:t>
      </w:r>
      <w:r w:rsidRPr="0018428B">
        <w:rPr>
          <w:color w:val="FF0000"/>
        </w:rPr>
        <w:t>side</w:t>
      </w:r>
      <w:r w:rsidRPr="0018428B">
        <w:rPr>
          <w:color w:val="000000"/>
        </w:rPr>
        <w:t xml:space="preserve"> of Canterbury. If there are students coming from </w:t>
      </w:r>
      <w:proofErr w:type="spellStart"/>
      <w:r w:rsidRPr="0018428B">
        <w:rPr>
          <w:color w:val="000000"/>
        </w:rPr>
        <w:t>Chartham</w:t>
      </w:r>
      <w:proofErr w:type="spellEnd"/>
      <w:r w:rsidRPr="0018428B">
        <w:rPr>
          <w:color w:val="000000"/>
        </w:rPr>
        <w:t xml:space="preserve">, which is 7 </w:t>
      </w:r>
      <w:proofErr w:type="spellStart"/>
      <w:r w:rsidRPr="0018428B">
        <w:rPr>
          <w:color w:val="000000"/>
        </w:rPr>
        <w:t>kilometres</w:t>
      </w:r>
      <w:proofErr w:type="spellEnd"/>
      <w:r w:rsidRPr="0018428B">
        <w:rPr>
          <w:color w:val="000000"/>
        </w:rPr>
        <w:t xml:space="preserve"> to the south-west, they would be able to reach the school by taking the main road that runs south-west of Canterbury.</w:t>
      </w:r>
    </w:p>
    <w:p w:rsidR="00366B36" w:rsidRPr="0018428B" w:rsidRDefault="00366B36" w:rsidP="00366B36">
      <w:pPr>
        <w:pStyle w:val="NormalWeb"/>
        <w:spacing w:before="0" w:beforeAutospacing="0" w:after="0" w:afterAutospacing="0"/>
        <w:jc w:val="both"/>
        <w:rPr>
          <w:color w:val="000000"/>
        </w:rPr>
      </w:pPr>
      <w:r w:rsidRPr="0018428B">
        <w:rPr>
          <w:color w:val="000000"/>
        </w:rPr>
        <w:br/>
        <w:t xml:space="preserve">The second site (S2) is located in the town </w:t>
      </w:r>
      <w:proofErr w:type="spellStart"/>
      <w:r w:rsidRPr="0018428B">
        <w:rPr>
          <w:color w:val="000000"/>
        </w:rPr>
        <w:t>centre</w:t>
      </w:r>
      <w:proofErr w:type="spellEnd"/>
      <w:r w:rsidRPr="0018428B">
        <w:rPr>
          <w:color w:val="000000"/>
        </w:rPr>
        <w:t xml:space="preserve"> itself. There are advantages of this: it makes it </w:t>
      </w:r>
      <w:r w:rsidRPr="0018428B">
        <w:rPr>
          <w:color w:val="FF0000"/>
        </w:rPr>
        <w:t>practically equidistant</w:t>
      </w:r>
      <w:r w:rsidRPr="0018428B">
        <w:rPr>
          <w:color w:val="000000"/>
        </w:rPr>
        <w:t xml:space="preserve"> for students coming from either </w:t>
      </w:r>
      <w:proofErr w:type="spellStart"/>
      <w:r w:rsidRPr="0018428B">
        <w:rPr>
          <w:color w:val="000000"/>
        </w:rPr>
        <w:t>Sturry</w:t>
      </w:r>
      <w:proofErr w:type="spellEnd"/>
      <w:r w:rsidRPr="0018428B">
        <w:rPr>
          <w:color w:val="000000"/>
        </w:rPr>
        <w:t xml:space="preserve"> or </w:t>
      </w:r>
      <w:proofErr w:type="spellStart"/>
      <w:r w:rsidRPr="0018428B">
        <w:rPr>
          <w:color w:val="000000"/>
        </w:rPr>
        <w:t>Chartham</w:t>
      </w:r>
      <w:proofErr w:type="spellEnd"/>
      <w:r w:rsidRPr="0018428B">
        <w:rPr>
          <w:color w:val="000000"/>
        </w:rPr>
        <w:t xml:space="preserve">. Moreover, it would </w:t>
      </w:r>
      <w:r w:rsidRPr="0018428B">
        <w:rPr>
          <w:color w:val="FF0000"/>
        </w:rPr>
        <w:t>presumably</w:t>
      </w:r>
      <w:r w:rsidRPr="0018428B">
        <w:rPr>
          <w:color w:val="000000"/>
        </w:rPr>
        <w:t xml:space="preserve"> be relatively easy for students who live in the housing area around the town </w:t>
      </w:r>
      <w:proofErr w:type="spellStart"/>
      <w:r w:rsidRPr="0018428B">
        <w:rPr>
          <w:color w:val="000000"/>
        </w:rPr>
        <w:t>centre</w:t>
      </w:r>
      <w:proofErr w:type="spellEnd"/>
      <w:r w:rsidRPr="0018428B">
        <w:rPr>
          <w:color w:val="000000"/>
        </w:rPr>
        <w:t xml:space="preserve"> to reach the school. However, because of the </w:t>
      </w:r>
      <w:r w:rsidRPr="0018428B">
        <w:rPr>
          <w:color w:val="FF0000"/>
        </w:rPr>
        <w:t>no traffic zone</w:t>
      </w:r>
      <w:r w:rsidRPr="0018428B">
        <w:rPr>
          <w:color w:val="000000"/>
        </w:rPr>
        <w:t xml:space="preserve"> in the town </w:t>
      </w:r>
      <w:proofErr w:type="spellStart"/>
      <w:r w:rsidRPr="0018428B">
        <w:rPr>
          <w:color w:val="000000"/>
        </w:rPr>
        <w:t>centre</w:t>
      </w:r>
      <w:proofErr w:type="spellEnd"/>
      <w:r w:rsidRPr="0018428B">
        <w:rPr>
          <w:color w:val="000000"/>
        </w:rPr>
        <w:t>, no parent would be able to drive their child all the way to school. This may make travel arrangements difficult for some parents.</w:t>
      </w:r>
    </w:p>
    <w:p w:rsidR="00366B36" w:rsidRPr="0018428B" w:rsidRDefault="00366B36" w:rsidP="00366B36">
      <w:pPr>
        <w:pStyle w:val="NormalWeb"/>
        <w:spacing w:before="0" w:beforeAutospacing="0" w:after="0" w:afterAutospacing="0"/>
        <w:rPr>
          <w:b/>
        </w:rPr>
      </w:pPr>
      <w:r w:rsidRPr="0018428B">
        <w:t>(206 words)</w:t>
      </w:r>
      <w:r w:rsidR="0080318A" w:rsidRPr="0018428B">
        <w:t xml:space="preserve"> </w:t>
      </w:r>
      <w:r w:rsidR="0080318A" w:rsidRPr="0018428B">
        <w:rPr>
          <w:b/>
        </w:rPr>
        <w:t>10</w:t>
      </w:r>
    </w:p>
    <w:p w:rsidR="008124C6" w:rsidRPr="0018428B" w:rsidRDefault="008124C6" w:rsidP="00366B36">
      <w:pPr>
        <w:pStyle w:val="Heading2"/>
        <w:spacing w:before="0" w:line="240" w:lineRule="auto"/>
        <w:rPr>
          <w:rFonts w:ascii="Times New Roman" w:hAnsi="Times New Roman" w:cs="Times New Roman"/>
          <w:sz w:val="24"/>
          <w:szCs w:val="24"/>
        </w:rPr>
      </w:pPr>
    </w:p>
    <w:p w:rsidR="00366B36" w:rsidRPr="0018428B" w:rsidRDefault="00366B36" w:rsidP="00366B36">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Writing Tip</w:t>
      </w:r>
    </w:p>
    <w:p w:rsidR="00366B36" w:rsidRPr="0018428B" w:rsidRDefault="00366B36" w:rsidP="00366B36">
      <w:pPr>
        <w:pStyle w:val="NormalWeb"/>
        <w:spacing w:before="0" w:beforeAutospacing="0" w:after="0" w:afterAutospacing="0"/>
      </w:pPr>
      <w:r w:rsidRPr="0018428B">
        <w:t xml:space="preserve">It is important to use paragraphs in your Writing Task 1 answer. Paragraphs show that your answer is well </w:t>
      </w:r>
      <w:proofErr w:type="spellStart"/>
      <w:r w:rsidRPr="0018428B">
        <w:t>organised</w:t>
      </w:r>
      <w:proofErr w:type="spellEnd"/>
      <w:r w:rsidRPr="0018428B">
        <w:t>.</w:t>
      </w:r>
    </w:p>
    <w:p w:rsidR="00FA6B1C" w:rsidRPr="0018428B" w:rsidRDefault="00FA6B1C" w:rsidP="00FA6B1C">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lastRenderedPageBreak/>
        <w:t>IELTS Writing Task 1 #104</w:t>
      </w:r>
    </w:p>
    <w:p w:rsidR="00FA6B1C" w:rsidRPr="0018428B" w:rsidRDefault="00FA6B1C" w:rsidP="00FA6B1C">
      <w:pPr>
        <w:pStyle w:val="NormalWeb"/>
        <w:spacing w:before="0" w:beforeAutospacing="0" w:after="0" w:afterAutospacing="0"/>
        <w:rPr>
          <w:color w:val="000000"/>
        </w:rPr>
      </w:pPr>
      <w:r w:rsidRPr="0018428B">
        <w:rPr>
          <w:color w:val="000000"/>
        </w:rPr>
        <w:t>You should spend about 20 minutes on this task.</w:t>
      </w:r>
    </w:p>
    <w:p w:rsidR="00FA6B1C" w:rsidRPr="0018428B" w:rsidRDefault="00FA6B1C" w:rsidP="00FA6B1C">
      <w:pPr>
        <w:pStyle w:val="NormalWeb"/>
        <w:spacing w:before="0" w:beforeAutospacing="0" w:after="0" w:afterAutospacing="0"/>
        <w:rPr>
          <w:b/>
          <w:color w:val="000000"/>
        </w:rPr>
      </w:pPr>
      <w:r w:rsidRPr="0018428B">
        <w:rPr>
          <w:rStyle w:val="Strong"/>
          <w:color w:val="000000"/>
        </w:rPr>
        <w:t>The bar chart below shows shares of expenditures for five major categories in the United States, Canada, the United Kingdom, and Japan in the year 2009.</w:t>
      </w:r>
      <w:r w:rsidRPr="0018428B">
        <w:rPr>
          <w:b/>
          <w:bCs/>
          <w:color w:val="000000"/>
        </w:rPr>
        <w:br/>
      </w:r>
      <w:r w:rsidRPr="0018428B">
        <w:rPr>
          <w:b/>
          <w:bCs/>
          <w:color w:val="000000"/>
        </w:rPr>
        <w:br/>
      </w:r>
      <w:r w:rsidRPr="0018428B">
        <w:rPr>
          <w:rStyle w:val="Strong"/>
          <w:b w:val="0"/>
          <w:color w:val="000000"/>
        </w:rPr>
        <w:t>Write a report for a university lecturer describing the information below.</w:t>
      </w:r>
    </w:p>
    <w:p w:rsidR="00FA6B1C" w:rsidRPr="0018428B" w:rsidRDefault="00FA6B1C" w:rsidP="00FA6B1C">
      <w:pPr>
        <w:pStyle w:val="NormalWeb"/>
        <w:spacing w:before="0" w:beforeAutospacing="0" w:after="0" w:afterAutospacing="0"/>
        <w:rPr>
          <w:color w:val="000000"/>
        </w:rPr>
      </w:pPr>
      <w:r w:rsidRPr="0018428B">
        <w:rPr>
          <w:color w:val="000000"/>
        </w:rPr>
        <w:t>Write at least 150 words.</w:t>
      </w:r>
    </w:p>
    <w:p w:rsidR="00FA6B1C" w:rsidRPr="0018428B" w:rsidRDefault="00FA6B1C" w:rsidP="00FA6B1C">
      <w:pPr>
        <w:pStyle w:val="NormalWeb"/>
        <w:spacing w:before="0" w:beforeAutospacing="0" w:after="0" w:afterAutospacing="0"/>
        <w:jc w:val="center"/>
        <w:rPr>
          <w:color w:val="808080"/>
        </w:rPr>
      </w:pPr>
      <w:r w:rsidRPr="0018428B">
        <w:rPr>
          <w:noProof/>
          <w:color w:val="808080"/>
          <w:lang w:eastAsia="ja-JP"/>
        </w:rPr>
        <w:drawing>
          <wp:inline distT="0" distB="0" distL="0" distR="0" wp14:anchorId="3E08AA77" wp14:editId="6D80727E">
            <wp:extent cx="4747998" cy="3167481"/>
            <wp:effectExtent l="0" t="0" r="0" b="0"/>
            <wp:docPr id="27" name="Picture 27"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59836" cy="3175378"/>
                    </a:xfrm>
                    <a:prstGeom prst="rect">
                      <a:avLst/>
                    </a:prstGeom>
                    <a:noFill/>
                    <a:ln>
                      <a:noFill/>
                    </a:ln>
                  </pic:spPr>
                </pic:pic>
              </a:graphicData>
            </a:graphic>
          </wp:inline>
        </w:drawing>
      </w:r>
      <w:r w:rsidRPr="0018428B">
        <w:rPr>
          <w:color w:val="808080"/>
        </w:rPr>
        <w:br/>
        <w:t xml:space="preserve">Source: U.S. Bureau of Labor Statistics </w:t>
      </w:r>
    </w:p>
    <w:p w:rsidR="00FA6B1C" w:rsidRPr="0018428B" w:rsidRDefault="00FA6B1C" w:rsidP="00FA6B1C">
      <w:pPr>
        <w:spacing w:after="0" w:line="240" w:lineRule="auto"/>
      </w:pPr>
    </w:p>
    <w:p w:rsidR="00FA6B1C" w:rsidRPr="0018428B" w:rsidRDefault="00FA6B1C" w:rsidP="00FA6B1C">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Test Tip</w:t>
      </w:r>
    </w:p>
    <w:p w:rsidR="00FA6B1C" w:rsidRPr="0018428B" w:rsidRDefault="00FA6B1C" w:rsidP="00FA6B1C">
      <w:pPr>
        <w:pStyle w:val="NormalWeb"/>
        <w:spacing w:before="0" w:beforeAutospacing="0" w:after="0" w:afterAutospacing="0"/>
      </w:pPr>
      <w:r w:rsidRPr="0018428B">
        <w:t>In Writing Task 1, it is a good idea to end your answer by summarizing the main information shown by the diagram. You are not required to explain this information.</w:t>
      </w:r>
    </w:p>
    <w:p w:rsidR="00FA6B1C" w:rsidRPr="0018428B" w:rsidRDefault="00FA6B1C" w:rsidP="00FA6B1C">
      <w:pPr>
        <w:pStyle w:val="NormalWeb"/>
        <w:spacing w:before="0" w:beforeAutospacing="0" w:after="0" w:afterAutospacing="0"/>
      </w:pPr>
    </w:p>
    <w:p w:rsidR="00FA6B1C" w:rsidRPr="0018428B" w:rsidRDefault="00FA6B1C" w:rsidP="00FA6B1C">
      <w:pPr>
        <w:pStyle w:val="NormalWeb"/>
        <w:spacing w:before="0" w:beforeAutospacing="0" w:after="0" w:afterAutospacing="0"/>
        <w:rPr>
          <w:b/>
        </w:rPr>
      </w:pPr>
      <w:r w:rsidRPr="0018428B">
        <w:t xml:space="preserve">The bar chart </w:t>
      </w:r>
      <w:r w:rsidRPr="0018428B">
        <w:rPr>
          <w:bCs/>
        </w:rPr>
        <w:t>compares</w:t>
      </w:r>
      <w:r w:rsidRPr="0018428B">
        <w:t xml:space="preserve"> how consumers in the United States, Canada, the United Kingdom, and Japan </w:t>
      </w:r>
      <w:r w:rsidRPr="0018428B">
        <w:rPr>
          <w:color w:val="FF0000"/>
        </w:rPr>
        <w:t>allocated</w:t>
      </w:r>
      <w:r w:rsidRPr="0018428B">
        <w:t xml:space="preserve"> different </w:t>
      </w:r>
      <w:r w:rsidRPr="0018428B">
        <w:rPr>
          <w:color w:val="FF0000"/>
        </w:rPr>
        <w:t>shares</w:t>
      </w:r>
      <w:r w:rsidRPr="0018428B">
        <w:t xml:space="preserve"> of total </w:t>
      </w:r>
      <w:r w:rsidRPr="0018428B">
        <w:rPr>
          <w:color w:val="FF0000"/>
        </w:rPr>
        <w:t>spending to</w:t>
      </w:r>
      <w:r w:rsidRPr="0018428B">
        <w:t xml:space="preserve"> categories such as food, housing, and transportation in 2009.</w:t>
      </w:r>
      <w:r w:rsidRPr="0018428B">
        <w:br/>
      </w:r>
      <w:r w:rsidRPr="0018428B">
        <w:br/>
        <w:t xml:space="preserve">We can see that the </w:t>
      </w:r>
      <w:r w:rsidRPr="0018428B">
        <w:rPr>
          <w:color w:val="0000FF"/>
        </w:rPr>
        <w:t>United States</w:t>
      </w:r>
      <w:r w:rsidRPr="0018428B">
        <w:t xml:space="preserve"> had the </w:t>
      </w:r>
      <w:r w:rsidRPr="0018428B">
        <w:rPr>
          <w:bCs/>
        </w:rPr>
        <w:t>highest</w:t>
      </w:r>
      <w:r w:rsidRPr="0018428B">
        <w:t xml:space="preserve"> </w:t>
      </w:r>
      <w:r w:rsidRPr="0018428B">
        <w:rPr>
          <w:b/>
          <w:u w:val="single"/>
        </w:rPr>
        <w:t>housing</w:t>
      </w:r>
      <w:r w:rsidRPr="0018428B">
        <w:t xml:space="preserve"> expenditure share, 26% of total expenditures in 2009. The United Kingdom and Japan </w:t>
      </w:r>
      <w:r w:rsidRPr="0018428B">
        <w:rPr>
          <w:color w:val="0000FF"/>
        </w:rPr>
        <w:t>followed</w:t>
      </w:r>
      <w:r w:rsidRPr="0018428B">
        <w:t xml:space="preserve">, </w:t>
      </w:r>
      <w:r w:rsidRPr="0018428B">
        <w:rPr>
          <w:color w:val="FF0000"/>
        </w:rPr>
        <w:t>with</w:t>
      </w:r>
      <w:r w:rsidRPr="0018428B">
        <w:t xml:space="preserve"> 24% and 22%, respectively. Canada had the </w:t>
      </w:r>
      <w:r w:rsidRPr="0018428B">
        <w:rPr>
          <w:bCs/>
        </w:rPr>
        <w:t>lowest</w:t>
      </w:r>
      <w:r w:rsidRPr="0018428B">
        <w:t xml:space="preserve"> housing share </w:t>
      </w:r>
      <w:r w:rsidRPr="0018428B">
        <w:rPr>
          <w:color w:val="FF0000"/>
        </w:rPr>
        <w:t>at</w:t>
      </w:r>
      <w:r w:rsidRPr="0018428B">
        <w:t xml:space="preserve"> 21%. Housing was the </w:t>
      </w:r>
      <w:r w:rsidRPr="0018428B">
        <w:rPr>
          <w:bCs/>
        </w:rPr>
        <w:t>largest</w:t>
      </w:r>
      <w:r w:rsidRPr="0018428B">
        <w:t xml:space="preserve"> expenditure </w:t>
      </w:r>
      <w:r w:rsidRPr="0018428B">
        <w:rPr>
          <w:color w:val="FF0000"/>
        </w:rPr>
        <w:t>component</w:t>
      </w:r>
      <w:r w:rsidRPr="0018428B">
        <w:t xml:space="preserve"> in all countries </w:t>
      </w:r>
      <w:r w:rsidRPr="0018428B">
        <w:rPr>
          <w:bCs/>
          <w:color w:val="0000FF"/>
        </w:rPr>
        <w:t>except</w:t>
      </w:r>
      <w:r w:rsidRPr="0018428B">
        <w:t xml:space="preserve"> Japan.</w:t>
      </w:r>
      <w:r w:rsidRPr="0018428B">
        <w:br/>
      </w:r>
      <w:r w:rsidRPr="0018428B">
        <w:br/>
      </w:r>
      <w:r w:rsidRPr="0018428B">
        <w:rPr>
          <w:bCs/>
          <w:color w:val="FF0000"/>
        </w:rPr>
        <w:t>By contrast</w:t>
      </w:r>
      <w:r w:rsidRPr="0018428B">
        <w:t xml:space="preserve">, Canada had the largest </w:t>
      </w:r>
      <w:r w:rsidRPr="0018428B">
        <w:rPr>
          <w:b/>
          <w:u w:val="single"/>
        </w:rPr>
        <w:t>transportation</w:t>
      </w:r>
      <w:r w:rsidRPr="0018428B">
        <w:t xml:space="preserve"> share of all four countries at 20%. The United States and the United Kingdom had the next-highest transportation shares, 17% and 15%, </w:t>
      </w:r>
      <w:r w:rsidRPr="0018428B">
        <w:rPr>
          <w:color w:val="FF0000"/>
        </w:rPr>
        <w:t>respectively</w:t>
      </w:r>
      <w:r w:rsidRPr="0018428B">
        <w:t>. Japan had the lowest, at 10%.</w:t>
      </w:r>
      <w:r w:rsidRPr="0018428B">
        <w:br/>
      </w:r>
      <w:r w:rsidRPr="0018428B">
        <w:br/>
      </w:r>
      <w:r w:rsidRPr="0018428B">
        <w:rPr>
          <w:bCs/>
        </w:rPr>
        <w:t>However</w:t>
      </w:r>
      <w:r w:rsidRPr="0018428B">
        <w:t xml:space="preserve">, in Japan, consumers spent 23% of their total expenditures on </w:t>
      </w:r>
      <w:r w:rsidRPr="0018428B">
        <w:rPr>
          <w:b/>
          <w:u w:val="single"/>
        </w:rPr>
        <w:t>food</w:t>
      </w:r>
      <w:r w:rsidRPr="0018428B">
        <w:t xml:space="preserve"> in 2009. The United Kingdom had the second-highest share at 20%. Canada, with 15%, and the United States, with 14% had the lowest food expenditure shares among the countries studied.</w:t>
      </w:r>
      <w:r w:rsidRPr="0018428B">
        <w:br/>
      </w:r>
      <w:r w:rsidRPr="0018428B">
        <w:rPr>
          <w:color w:val="FF0000"/>
        </w:rPr>
        <w:br/>
      </w:r>
      <w:r w:rsidRPr="0018428B">
        <w:rPr>
          <w:bCs/>
          <w:color w:val="FF0000"/>
        </w:rPr>
        <w:t>Overall</w:t>
      </w:r>
      <w:r w:rsidRPr="0018428B">
        <w:t xml:space="preserve">, the data </w:t>
      </w:r>
      <w:r w:rsidRPr="0018428B">
        <w:rPr>
          <w:bCs/>
        </w:rPr>
        <w:t>indicates</w:t>
      </w:r>
      <w:r w:rsidRPr="0018428B">
        <w:t xml:space="preserve"> that housing and health care shares of total expenditures were </w:t>
      </w:r>
      <w:r w:rsidRPr="0018428B">
        <w:rPr>
          <w:bCs/>
        </w:rPr>
        <w:t>higher</w:t>
      </w:r>
      <w:r w:rsidRPr="0018428B">
        <w:t xml:space="preserve"> in the United States </w:t>
      </w:r>
      <w:r w:rsidRPr="0018428B">
        <w:rPr>
          <w:color w:val="0000FF"/>
        </w:rPr>
        <w:t>than</w:t>
      </w:r>
      <w:r w:rsidRPr="0018428B">
        <w:t xml:space="preserve"> in Canada, the United Kingdom, and Japan in 2009, </w:t>
      </w:r>
      <w:r w:rsidRPr="0018428B">
        <w:rPr>
          <w:bCs/>
          <w:color w:val="FF0000"/>
        </w:rPr>
        <w:t>whereas</w:t>
      </w:r>
      <w:r w:rsidRPr="0018428B">
        <w:t xml:space="preserve"> Americans had the </w:t>
      </w:r>
      <w:r w:rsidRPr="0018428B">
        <w:rPr>
          <w:color w:val="0000FF"/>
        </w:rPr>
        <w:t>lowest clothing</w:t>
      </w:r>
      <w:r w:rsidRPr="0018428B">
        <w:t xml:space="preserve"> share. Canada had the </w:t>
      </w:r>
      <w:r w:rsidRPr="0018428B">
        <w:rPr>
          <w:color w:val="0000FF"/>
        </w:rPr>
        <w:t>highest clothing</w:t>
      </w:r>
      <w:r w:rsidRPr="0018428B">
        <w:t xml:space="preserve"> and transportation shares, and Japan had the </w:t>
      </w:r>
      <w:r w:rsidRPr="0018428B">
        <w:rPr>
          <w:color w:val="0000FF"/>
        </w:rPr>
        <w:t xml:space="preserve">highest food </w:t>
      </w:r>
      <w:r w:rsidRPr="0018428B">
        <w:t xml:space="preserve">share, </w:t>
      </w:r>
      <w:r w:rsidRPr="0018428B">
        <w:rPr>
          <w:bCs/>
        </w:rPr>
        <w:t>among</w:t>
      </w:r>
      <w:r w:rsidRPr="0018428B">
        <w:t xml:space="preserve"> the countries compared. </w:t>
      </w:r>
      <w:r w:rsidR="0080318A" w:rsidRPr="0018428B">
        <w:rPr>
          <w:b/>
        </w:rPr>
        <w:t>11</w:t>
      </w:r>
    </w:p>
    <w:p w:rsidR="008124C6" w:rsidRPr="0018428B" w:rsidRDefault="00FA6B1C" w:rsidP="00FA6B1C">
      <w:pPr>
        <w:pStyle w:val="NormalWeb"/>
        <w:spacing w:before="0" w:beforeAutospacing="0" w:after="0" w:afterAutospacing="0"/>
      </w:pPr>
      <w:r w:rsidRPr="0018428B">
        <w:t>(214 words)</w:t>
      </w:r>
    </w:p>
    <w:p w:rsidR="008124C6" w:rsidRPr="0018428B" w:rsidRDefault="008124C6" w:rsidP="00247AA4">
      <w:pPr>
        <w:pStyle w:val="NormalWeb"/>
        <w:spacing w:before="0" w:beforeAutospacing="0" w:after="0" w:afterAutospacing="0"/>
        <w:jc w:val="center"/>
        <w:rPr>
          <w:color w:val="000000"/>
        </w:rPr>
      </w:pPr>
    </w:p>
    <w:p w:rsidR="00D27D62" w:rsidRPr="0018428B" w:rsidRDefault="00D27D62" w:rsidP="00247AA4">
      <w:pPr>
        <w:pStyle w:val="NormalWeb"/>
        <w:spacing w:before="0" w:beforeAutospacing="0" w:after="0" w:afterAutospacing="0"/>
        <w:jc w:val="center"/>
        <w:rPr>
          <w:color w:val="000000"/>
        </w:rPr>
      </w:pPr>
    </w:p>
    <w:p w:rsidR="003C352B" w:rsidRPr="0018428B" w:rsidRDefault="003C352B" w:rsidP="003C352B">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lastRenderedPageBreak/>
        <w:t>IELTS Writing Task 1 #103</w:t>
      </w:r>
    </w:p>
    <w:p w:rsidR="003C352B" w:rsidRPr="0018428B" w:rsidRDefault="003C352B" w:rsidP="003C352B">
      <w:pPr>
        <w:pStyle w:val="NormalWeb"/>
        <w:spacing w:before="0" w:beforeAutospacing="0" w:after="0" w:afterAutospacing="0"/>
        <w:rPr>
          <w:color w:val="000000"/>
        </w:rPr>
      </w:pPr>
      <w:r w:rsidRPr="0018428B">
        <w:rPr>
          <w:color w:val="000000"/>
        </w:rPr>
        <w:t>You should spend about 20 minutes on this task.</w:t>
      </w:r>
    </w:p>
    <w:p w:rsidR="003C352B" w:rsidRPr="0018428B" w:rsidRDefault="003C352B" w:rsidP="003C352B">
      <w:pPr>
        <w:pStyle w:val="NormalWeb"/>
        <w:spacing w:before="0" w:beforeAutospacing="0" w:after="0" w:afterAutospacing="0"/>
        <w:rPr>
          <w:b/>
          <w:color w:val="000000"/>
        </w:rPr>
      </w:pPr>
      <w:r w:rsidRPr="0018428B">
        <w:rPr>
          <w:rStyle w:val="Strong"/>
          <w:color w:val="000000"/>
        </w:rPr>
        <w:t>The chart below shows the percentage change in the share of international students among university graduates in different Canadian provinces between 2001 and 2006.</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3C352B" w:rsidRPr="0018428B" w:rsidRDefault="003C352B" w:rsidP="003C352B">
      <w:pPr>
        <w:pStyle w:val="NormalWeb"/>
        <w:spacing w:before="0" w:beforeAutospacing="0" w:after="0" w:afterAutospacing="0"/>
        <w:rPr>
          <w:color w:val="000000"/>
        </w:rPr>
      </w:pPr>
      <w:r w:rsidRPr="0018428B">
        <w:rPr>
          <w:color w:val="000000"/>
        </w:rPr>
        <w:t>Write at least 150 words.</w:t>
      </w:r>
    </w:p>
    <w:p w:rsidR="003C352B" w:rsidRPr="0018428B" w:rsidRDefault="003C352B" w:rsidP="003C352B">
      <w:pPr>
        <w:pStyle w:val="NormalWeb"/>
        <w:spacing w:before="0" w:beforeAutospacing="0" w:after="0" w:afterAutospacing="0"/>
        <w:jc w:val="center"/>
        <w:rPr>
          <w:color w:val="808080"/>
        </w:rPr>
      </w:pPr>
      <w:r w:rsidRPr="0018428B">
        <w:rPr>
          <w:noProof/>
          <w:color w:val="808080"/>
          <w:lang w:eastAsia="ja-JP"/>
        </w:rPr>
        <w:drawing>
          <wp:inline distT="0" distB="0" distL="0" distR="0" wp14:anchorId="73B52EC0" wp14:editId="08CF7A02">
            <wp:extent cx="5264355" cy="3175000"/>
            <wp:effectExtent l="0" t="0" r="0" b="6350"/>
            <wp:docPr id="28" name="Picture 28"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lts writing samp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64355" cy="3175000"/>
                    </a:xfrm>
                    <a:prstGeom prst="rect">
                      <a:avLst/>
                    </a:prstGeom>
                    <a:noFill/>
                    <a:ln>
                      <a:noFill/>
                    </a:ln>
                  </pic:spPr>
                </pic:pic>
              </a:graphicData>
            </a:graphic>
          </wp:inline>
        </w:drawing>
      </w:r>
      <w:r w:rsidRPr="0018428B">
        <w:rPr>
          <w:color w:val="808080"/>
        </w:rPr>
        <w:br/>
        <w:t xml:space="preserve">Source: Statistics Canada, Postsecondary Student Information System </w:t>
      </w:r>
    </w:p>
    <w:p w:rsidR="003C352B" w:rsidRPr="0018428B" w:rsidRDefault="003C352B" w:rsidP="003C352B">
      <w:pPr>
        <w:spacing w:after="0" w:line="240" w:lineRule="auto"/>
      </w:pPr>
    </w:p>
    <w:p w:rsidR="003C352B" w:rsidRPr="0018428B" w:rsidRDefault="003C352B" w:rsidP="003C352B">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Test Tip</w:t>
      </w:r>
    </w:p>
    <w:p w:rsidR="003C352B" w:rsidRPr="0018428B" w:rsidRDefault="003C352B" w:rsidP="003C352B">
      <w:pPr>
        <w:pStyle w:val="NormalWeb"/>
        <w:spacing w:before="0" w:beforeAutospacing="0" w:after="0" w:afterAutospacing="0"/>
      </w:pPr>
      <w:r w:rsidRPr="0018428B">
        <w:t>In Task 1 of the IELTS Writing modules, you may be asked to describe a graph which shows changes over a period of time. To do this you need to use language expressing change and appropriate tenses. In the exam, make sure you leave time to edit your written answer. You will lose marks if you make too many mistakes in grammar and vocabulary.</w:t>
      </w:r>
    </w:p>
    <w:p w:rsidR="003C352B" w:rsidRPr="0018428B" w:rsidRDefault="003C352B" w:rsidP="003C352B">
      <w:pPr>
        <w:pStyle w:val="NormalWeb"/>
        <w:spacing w:before="0" w:beforeAutospacing="0" w:after="0" w:afterAutospacing="0"/>
      </w:pPr>
    </w:p>
    <w:p w:rsidR="003C352B" w:rsidRPr="0018428B" w:rsidRDefault="003C352B" w:rsidP="003C352B">
      <w:pPr>
        <w:pStyle w:val="Heading3"/>
        <w:spacing w:before="0" w:beforeAutospacing="0" w:after="0" w:afterAutospacing="0"/>
        <w:rPr>
          <w:sz w:val="24"/>
          <w:szCs w:val="24"/>
        </w:rPr>
      </w:pPr>
      <w:r w:rsidRPr="0018428B">
        <w:rPr>
          <w:sz w:val="24"/>
          <w:szCs w:val="24"/>
        </w:rPr>
        <w:t>Model answer</w:t>
      </w:r>
    </w:p>
    <w:p w:rsidR="003C352B" w:rsidRPr="0018428B" w:rsidRDefault="003C352B" w:rsidP="003C352B">
      <w:pPr>
        <w:pStyle w:val="NormalWeb"/>
        <w:spacing w:before="0" w:beforeAutospacing="0" w:after="0" w:afterAutospacing="0"/>
        <w:rPr>
          <w:color w:val="000000"/>
        </w:rPr>
      </w:pPr>
      <w:r w:rsidRPr="0018428B">
        <w:rPr>
          <w:color w:val="000000"/>
        </w:rPr>
        <w:t xml:space="preserve">The chart shows </w:t>
      </w:r>
      <w:r w:rsidRPr="0018428B">
        <w:rPr>
          <w:color w:val="FF0000"/>
        </w:rPr>
        <w:t>changes</w:t>
      </w:r>
      <w:r w:rsidRPr="0018428B">
        <w:rPr>
          <w:color w:val="000000"/>
        </w:rPr>
        <w:t xml:space="preserve"> in the share of international students who graduated from universities in different Canadian provinces over a period of 5 years.</w:t>
      </w:r>
      <w:r w:rsidRPr="0018428B">
        <w:rPr>
          <w:color w:val="000000"/>
        </w:rPr>
        <w:br/>
      </w:r>
      <w:r w:rsidRPr="0018428B">
        <w:rPr>
          <w:color w:val="000000"/>
        </w:rPr>
        <w:br/>
      </w:r>
      <w:r w:rsidRPr="0018428B">
        <w:rPr>
          <w:color w:val="0000FF"/>
        </w:rPr>
        <w:t>In 2001</w:t>
      </w:r>
      <w:r w:rsidRPr="0018428B">
        <w:rPr>
          <w:color w:val="000000"/>
        </w:rPr>
        <w:t>, this share had a relatively narrow range, from 3% in Ontario to 7.0% in New Brunswick. Nova Scotia had the second highest proportion at 6.5%. Five years later, the figures for most provinces had risen, with the exception of Alberta. There, the figures fell by 1% to just over 4%.</w:t>
      </w:r>
      <w:r w:rsidRPr="0018428B">
        <w:rPr>
          <w:color w:val="000000"/>
        </w:rPr>
        <w:br/>
      </w:r>
      <w:r w:rsidRPr="0018428B">
        <w:rPr>
          <w:color w:val="000000"/>
        </w:rPr>
        <w:br/>
      </w:r>
      <w:r w:rsidRPr="0018428B">
        <w:rPr>
          <w:color w:val="0000FF"/>
        </w:rPr>
        <w:t>By 2006</w:t>
      </w:r>
      <w:r w:rsidRPr="0018428B">
        <w:rPr>
          <w:color w:val="000000"/>
        </w:rPr>
        <w:t xml:space="preserve">, some parts of Canada experienced a considerable increase in their share of international graduates. Growth in this share was especially strong in the case of New Brunswick, where the figures rose from 7% to 12%. The largest growth </w:t>
      </w:r>
      <w:r w:rsidRPr="0018428B">
        <w:rPr>
          <w:color w:val="FF0000"/>
        </w:rPr>
        <w:t>occurred</w:t>
      </w:r>
      <w:r w:rsidRPr="0018428B">
        <w:rPr>
          <w:color w:val="000000"/>
        </w:rPr>
        <w:t xml:space="preserve"> in British Columbia, where it </w:t>
      </w:r>
      <w:r w:rsidRPr="0018428B">
        <w:rPr>
          <w:color w:val="FF0000"/>
        </w:rPr>
        <w:t xml:space="preserve">more than doubled to </w:t>
      </w:r>
      <w:r w:rsidRPr="0018428B">
        <w:rPr>
          <w:color w:val="000000"/>
        </w:rPr>
        <w:t>11%.</w:t>
      </w:r>
      <w:r w:rsidRPr="0018428B">
        <w:rPr>
          <w:color w:val="000000"/>
        </w:rPr>
        <w:br/>
      </w:r>
      <w:r w:rsidRPr="0018428B">
        <w:rPr>
          <w:color w:val="000000"/>
        </w:rPr>
        <w:br/>
        <w:t xml:space="preserve">Over this five-year period, changes in the proportion of international graduates have been very </w:t>
      </w:r>
      <w:r w:rsidRPr="0018428B">
        <w:rPr>
          <w:color w:val="FF0000"/>
        </w:rPr>
        <w:t xml:space="preserve">uneven </w:t>
      </w:r>
      <w:r w:rsidRPr="0018428B">
        <w:rPr>
          <w:color w:val="000000"/>
        </w:rPr>
        <w:t>across the provinces of Canada. However, New Brunswick remained the province with the highest percentage overall.</w:t>
      </w:r>
    </w:p>
    <w:p w:rsidR="003C352B" w:rsidRPr="0018428B" w:rsidRDefault="003C352B" w:rsidP="003C352B">
      <w:pPr>
        <w:pStyle w:val="NormalWeb"/>
        <w:spacing w:before="0" w:beforeAutospacing="0" w:after="0" w:afterAutospacing="0"/>
      </w:pPr>
      <w:r w:rsidRPr="0018428B">
        <w:t>(158 words)</w:t>
      </w:r>
    </w:p>
    <w:p w:rsidR="00AB1049" w:rsidRPr="0018428B" w:rsidRDefault="00AB1049" w:rsidP="003C352B">
      <w:pPr>
        <w:pStyle w:val="NormalWeb"/>
        <w:spacing w:before="0" w:beforeAutospacing="0" w:after="0" w:afterAutospacing="0"/>
      </w:pPr>
    </w:p>
    <w:p w:rsidR="00AB1049" w:rsidRPr="0018428B" w:rsidRDefault="00A05F4C" w:rsidP="003C352B">
      <w:pPr>
        <w:pStyle w:val="NormalWeb"/>
        <w:spacing w:before="0" w:beforeAutospacing="0" w:after="0" w:afterAutospacing="0"/>
      </w:pPr>
      <w:r w:rsidRPr="0018428B">
        <w:t>12</w:t>
      </w:r>
    </w:p>
    <w:p w:rsidR="00176DC8" w:rsidRPr="0018428B" w:rsidRDefault="00176DC8" w:rsidP="00176DC8">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lastRenderedPageBreak/>
        <w:t>IELTS Writing Task 1 #102</w:t>
      </w:r>
    </w:p>
    <w:p w:rsidR="00176DC8" w:rsidRPr="0018428B" w:rsidRDefault="00176DC8" w:rsidP="00176DC8">
      <w:pPr>
        <w:pStyle w:val="NormalWeb"/>
        <w:spacing w:before="0" w:beforeAutospacing="0" w:after="0" w:afterAutospacing="0"/>
        <w:rPr>
          <w:color w:val="000000"/>
        </w:rPr>
      </w:pPr>
      <w:r w:rsidRPr="0018428B">
        <w:rPr>
          <w:color w:val="000000"/>
        </w:rPr>
        <w:t>You should spend about 20 minutes on this task.</w:t>
      </w:r>
    </w:p>
    <w:p w:rsidR="00176DC8" w:rsidRPr="0018428B" w:rsidRDefault="00176DC8" w:rsidP="00176DC8">
      <w:pPr>
        <w:pStyle w:val="NormalWeb"/>
        <w:spacing w:before="0" w:beforeAutospacing="0" w:after="0" w:afterAutospacing="0"/>
        <w:rPr>
          <w:b/>
          <w:color w:val="000000"/>
        </w:rPr>
      </w:pPr>
      <w:r w:rsidRPr="0018428B">
        <w:rPr>
          <w:rStyle w:val="Strong"/>
          <w:color w:val="000000"/>
        </w:rPr>
        <w:t>The diagrams show a structure that is used to generate electricity from wave power.</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176DC8" w:rsidRPr="0018428B" w:rsidRDefault="00176DC8" w:rsidP="00176DC8">
      <w:pPr>
        <w:pStyle w:val="NormalWeb"/>
        <w:spacing w:before="0" w:beforeAutospacing="0" w:after="0" w:afterAutospacing="0"/>
        <w:rPr>
          <w:color w:val="000000"/>
        </w:rPr>
      </w:pPr>
      <w:r w:rsidRPr="0018428B">
        <w:rPr>
          <w:color w:val="000000"/>
        </w:rPr>
        <w:t>Write at least 150 words.</w:t>
      </w:r>
    </w:p>
    <w:p w:rsidR="00176DC8" w:rsidRPr="0018428B" w:rsidRDefault="00176DC8" w:rsidP="00176DC8">
      <w:pPr>
        <w:pStyle w:val="NormalWeb"/>
        <w:spacing w:before="0" w:beforeAutospacing="0" w:after="0" w:afterAutospacing="0"/>
        <w:jc w:val="center"/>
        <w:rPr>
          <w:b/>
          <w:bCs/>
          <w:color w:val="000000"/>
        </w:rPr>
      </w:pPr>
      <w:r w:rsidRPr="0018428B">
        <w:rPr>
          <w:b/>
          <w:bCs/>
          <w:color w:val="000000"/>
        </w:rPr>
        <w:t>Generating electricity from sea waves</w:t>
      </w:r>
      <w:r w:rsidRPr="0018428B">
        <w:rPr>
          <w:b/>
          <w:bCs/>
          <w:color w:val="000000"/>
        </w:rPr>
        <w:br/>
      </w:r>
      <w:r w:rsidRPr="0018428B">
        <w:rPr>
          <w:b/>
          <w:bCs/>
          <w:noProof/>
          <w:color w:val="000000"/>
          <w:lang w:eastAsia="ja-JP"/>
        </w:rPr>
        <w:drawing>
          <wp:inline distT="0" distB="0" distL="0" distR="0" wp14:anchorId="1A8854C1" wp14:editId="7B282229">
            <wp:extent cx="3411487" cy="4151263"/>
            <wp:effectExtent l="0" t="0" r="0" b="1905"/>
            <wp:docPr id="29" name="Picture 29"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 writing s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3867" cy="4154159"/>
                    </a:xfrm>
                    <a:prstGeom prst="rect">
                      <a:avLst/>
                    </a:prstGeom>
                    <a:noFill/>
                    <a:ln>
                      <a:noFill/>
                    </a:ln>
                  </pic:spPr>
                </pic:pic>
              </a:graphicData>
            </a:graphic>
          </wp:inline>
        </w:drawing>
      </w:r>
    </w:p>
    <w:p w:rsidR="00176DC8" w:rsidRPr="0018428B" w:rsidRDefault="00176DC8" w:rsidP="00176DC8">
      <w:pPr>
        <w:spacing w:after="0" w:line="240" w:lineRule="auto"/>
      </w:pPr>
    </w:p>
    <w:p w:rsidR="00176DC8" w:rsidRPr="0018428B" w:rsidRDefault="00176DC8" w:rsidP="00176DC8">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Test Tip</w:t>
      </w:r>
    </w:p>
    <w:p w:rsidR="00176DC8" w:rsidRPr="0018428B" w:rsidRDefault="00176DC8" w:rsidP="00176DC8">
      <w:pPr>
        <w:pStyle w:val="NormalWeb"/>
        <w:spacing w:before="0" w:beforeAutospacing="0" w:after="0" w:afterAutospacing="0"/>
      </w:pPr>
      <w:r w:rsidRPr="0018428B">
        <w:t>1) Describe key stages in the process in a logical order, making comparisons where appropriate.</w:t>
      </w:r>
      <w:r w:rsidRPr="0018428B">
        <w:br/>
        <w:t>2) Use suitable words and phrases to structure and link the process clearly.</w:t>
      </w:r>
      <w:r w:rsidRPr="0018428B">
        <w:br/>
        <w:t xml:space="preserve">3) Remember to include an overview </w:t>
      </w:r>
      <w:proofErr w:type="spellStart"/>
      <w:r w:rsidRPr="0018428B">
        <w:t>summerising</w:t>
      </w:r>
      <w:proofErr w:type="spellEnd"/>
      <w:r w:rsidRPr="0018428B">
        <w:t xml:space="preserve"> the main features of the process.</w:t>
      </w:r>
      <w:r w:rsidRPr="0018428B">
        <w:br/>
        <w:t>4) Vary your vocabulary and use your own words as far as possible.</w:t>
      </w:r>
    </w:p>
    <w:p w:rsidR="00176DC8" w:rsidRPr="0018428B" w:rsidRDefault="00176DC8" w:rsidP="00176DC8">
      <w:pPr>
        <w:pStyle w:val="Heading3"/>
        <w:spacing w:before="0" w:beforeAutospacing="0" w:after="0" w:afterAutospacing="0"/>
        <w:rPr>
          <w:sz w:val="24"/>
          <w:szCs w:val="24"/>
        </w:rPr>
      </w:pPr>
      <w:r w:rsidRPr="0018428B">
        <w:rPr>
          <w:sz w:val="24"/>
          <w:szCs w:val="24"/>
        </w:rPr>
        <w:t>Model answer</w:t>
      </w:r>
    </w:p>
    <w:p w:rsidR="00176DC8" w:rsidRPr="0018428B" w:rsidRDefault="00176DC8" w:rsidP="00176DC8">
      <w:pPr>
        <w:pStyle w:val="NormalWeb"/>
        <w:spacing w:before="0" w:beforeAutospacing="0" w:after="0" w:afterAutospacing="0"/>
        <w:rPr>
          <w:color w:val="000000"/>
        </w:rPr>
      </w:pPr>
      <w:r w:rsidRPr="0018428B">
        <w:rPr>
          <w:color w:val="000000"/>
        </w:rPr>
        <w:t>The two diagrams show how electricity can be generated from the rise and fall of water caused by sea waves.</w:t>
      </w:r>
      <w:r w:rsidRPr="0018428B">
        <w:rPr>
          <w:color w:val="000000"/>
        </w:rPr>
        <w:br/>
      </w:r>
      <w:r w:rsidRPr="0018428B">
        <w:rPr>
          <w:color w:val="000000"/>
        </w:rPr>
        <w:br/>
        <w:t xml:space="preserve">The process </w:t>
      </w:r>
      <w:r w:rsidRPr="0018428B">
        <w:rPr>
          <w:color w:val="FF0000"/>
        </w:rPr>
        <w:t>involves</w:t>
      </w:r>
      <w:r w:rsidRPr="0018428B">
        <w:rPr>
          <w:color w:val="000000"/>
        </w:rPr>
        <w:t xml:space="preserve"> a structure which is mounted</w:t>
      </w:r>
      <w:r w:rsidR="00F44973">
        <w:rPr>
          <w:color w:val="000000"/>
        </w:rPr>
        <w:t>/installed/arranged</w:t>
      </w:r>
      <w:r w:rsidRPr="0018428B">
        <w:rPr>
          <w:color w:val="000000"/>
        </w:rPr>
        <w:t xml:space="preserve"> on the side of a cliff or sea wall. This structure consists of a large chamber. One end is </w:t>
      </w:r>
      <w:r w:rsidRPr="0018428B">
        <w:rPr>
          <w:color w:val="FF0000"/>
        </w:rPr>
        <w:t xml:space="preserve">open to </w:t>
      </w:r>
      <w:r w:rsidRPr="0018428B">
        <w:rPr>
          <w:color w:val="000000"/>
        </w:rPr>
        <w:t>the sea, and the other leads into a vertical column, which is open to the atmosphere. A turbine is installed inside this column and this is used to generate the electricity in two phases.</w:t>
      </w:r>
      <w:r w:rsidRPr="0018428B">
        <w:rPr>
          <w:color w:val="000000"/>
        </w:rPr>
        <w:br/>
      </w:r>
      <w:r w:rsidRPr="0018428B">
        <w:rPr>
          <w:color w:val="000000"/>
        </w:rPr>
        <w:br/>
        <w:t>The first diagram indicates that when a wave approaches</w:t>
      </w:r>
      <w:r w:rsidR="00F44973">
        <w:rPr>
          <w:color w:val="000000"/>
        </w:rPr>
        <w:t>/withdraw/retreat</w:t>
      </w:r>
      <w:r w:rsidRPr="0018428B">
        <w:rPr>
          <w:color w:val="000000"/>
        </w:rPr>
        <w:t xml:space="preserve"> the device, water is forced into the chamber, </w:t>
      </w:r>
      <w:r w:rsidRPr="0018428B">
        <w:rPr>
          <w:color w:val="FF0000"/>
        </w:rPr>
        <w:t>applying</w:t>
      </w:r>
      <w:r w:rsidRPr="0018428B">
        <w:rPr>
          <w:color w:val="000000"/>
        </w:rPr>
        <w:t xml:space="preserve"> pressure on the air within the column. This air escapes to atmosphere through the turbine, thereby producing electricity.</w:t>
      </w:r>
      <w:r w:rsidRPr="0018428B">
        <w:rPr>
          <w:color w:val="000000"/>
        </w:rPr>
        <w:br/>
      </w:r>
      <w:r w:rsidRPr="0018428B">
        <w:rPr>
          <w:color w:val="000000"/>
        </w:rPr>
        <w:br/>
        <w:t xml:space="preserve">The second diagram illustrates the next part of the process when wave </w:t>
      </w:r>
      <w:r w:rsidRPr="0018428B">
        <w:rPr>
          <w:color w:val="FF0000"/>
        </w:rPr>
        <w:t>retreats</w:t>
      </w:r>
      <w:r w:rsidRPr="0018428B">
        <w:rPr>
          <w:color w:val="000000"/>
        </w:rPr>
        <w:t xml:space="preserve">. As the water level falls, the air from outside the column is </w:t>
      </w:r>
      <w:r w:rsidRPr="0018428B">
        <w:rPr>
          <w:color w:val="FF0000"/>
        </w:rPr>
        <w:t>sucked</w:t>
      </w:r>
      <w:r w:rsidRPr="0018428B">
        <w:rPr>
          <w:color w:val="000000"/>
        </w:rPr>
        <w:t xml:space="preserve"> back in through the turbine. </w:t>
      </w:r>
      <w:r w:rsidRPr="0018428B">
        <w:rPr>
          <w:color w:val="FF0000"/>
        </w:rPr>
        <w:t>As a result</w:t>
      </w:r>
      <w:r w:rsidRPr="0018428B">
        <w:rPr>
          <w:color w:val="000000"/>
        </w:rPr>
        <w:t xml:space="preserve">, electricity continues to be </w:t>
      </w:r>
      <w:r w:rsidRPr="0018428B">
        <w:rPr>
          <w:color w:val="000000"/>
        </w:rPr>
        <w:lastRenderedPageBreak/>
        <w:t xml:space="preserve">generated. The turbine rotates only in one direction, </w:t>
      </w:r>
      <w:r w:rsidRPr="0018428B">
        <w:rPr>
          <w:color w:val="FF0000"/>
        </w:rPr>
        <w:t xml:space="preserve">regardless of </w:t>
      </w:r>
      <w:r w:rsidRPr="0018428B">
        <w:rPr>
          <w:color w:val="000000"/>
        </w:rPr>
        <w:t>the direction of the air flow.</w:t>
      </w:r>
      <w:r w:rsidRPr="0018428B">
        <w:rPr>
          <w:color w:val="000000"/>
        </w:rPr>
        <w:br/>
      </w:r>
      <w:r w:rsidRPr="0018428B">
        <w:rPr>
          <w:color w:val="000000"/>
        </w:rPr>
        <w:br/>
        <w:t>In conclusion, we can see that this structure is useful as electricity is generated in both phases: entering and retreating of water.</w:t>
      </w:r>
      <w:r w:rsidR="005A7071" w:rsidRPr="0018428B">
        <w:rPr>
          <w:color w:val="000000"/>
        </w:rPr>
        <w:t xml:space="preserve"> (13)</w:t>
      </w:r>
    </w:p>
    <w:p w:rsidR="00176DC8" w:rsidRPr="0018428B" w:rsidRDefault="00176DC8" w:rsidP="00176DC8">
      <w:pPr>
        <w:pStyle w:val="NormalWeb"/>
        <w:spacing w:before="0" w:beforeAutospacing="0" w:after="0" w:afterAutospacing="0"/>
      </w:pPr>
      <w:r w:rsidRPr="0018428B">
        <w:t>(195 words)</w:t>
      </w:r>
    </w:p>
    <w:p w:rsidR="00DF14EC" w:rsidRPr="0018428B" w:rsidRDefault="00DF14EC" w:rsidP="00DF14EC">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Writing Task 1 #101</w:t>
      </w:r>
    </w:p>
    <w:p w:rsidR="00DF14EC" w:rsidRPr="0018428B" w:rsidRDefault="00DF14EC" w:rsidP="00DF14EC">
      <w:pPr>
        <w:pStyle w:val="NormalWeb"/>
        <w:spacing w:before="0" w:beforeAutospacing="0" w:after="0" w:afterAutospacing="0"/>
        <w:rPr>
          <w:color w:val="000000"/>
        </w:rPr>
      </w:pPr>
      <w:r w:rsidRPr="0018428B">
        <w:rPr>
          <w:color w:val="000000"/>
        </w:rPr>
        <w:t>You should spend about 20 minutes on this task.</w:t>
      </w:r>
    </w:p>
    <w:p w:rsidR="00DF14EC" w:rsidRPr="0018428B" w:rsidRDefault="00DF14EC" w:rsidP="00DF14EC">
      <w:pPr>
        <w:pStyle w:val="NormalWeb"/>
        <w:spacing w:before="0" w:beforeAutospacing="0" w:after="0" w:afterAutospacing="0"/>
        <w:rPr>
          <w:b/>
          <w:color w:val="000000"/>
        </w:rPr>
      </w:pPr>
      <w:r w:rsidRPr="0018428B">
        <w:rPr>
          <w:rStyle w:val="Strong"/>
          <w:color w:val="000000"/>
        </w:rPr>
        <w:t>The chart below gives information about the UK's ageing population in 1985 and makes predictions for 2035.</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DF14EC" w:rsidRPr="0018428B" w:rsidRDefault="00DF14EC" w:rsidP="00DF14EC">
      <w:pPr>
        <w:pStyle w:val="NormalWeb"/>
        <w:spacing w:before="0" w:beforeAutospacing="0" w:after="0" w:afterAutospacing="0"/>
        <w:rPr>
          <w:color w:val="000000"/>
        </w:rPr>
      </w:pPr>
      <w:r w:rsidRPr="0018428B">
        <w:rPr>
          <w:color w:val="000000"/>
        </w:rPr>
        <w:t>Write at least 150 words.</w:t>
      </w:r>
    </w:p>
    <w:p w:rsidR="00DF14EC" w:rsidRPr="0018428B" w:rsidRDefault="00DF14EC" w:rsidP="00DF14EC">
      <w:pPr>
        <w:pStyle w:val="NormalWeb"/>
        <w:spacing w:before="0" w:beforeAutospacing="0" w:after="0" w:afterAutospacing="0"/>
        <w:jc w:val="center"/>
        <w:rPr>
          <w:color w:val="808080"/>
        </w:rPr>
      </w:pPr>
      <w:r w:rsidRPr="0018428B">
        <w:rPr>
          <w:noProof/>
          <w:color w:val="808080"/>
          <w:lang w:eastAsia="ja-JP"/>
        </w:rPr>
        <w:drawing>
          <wp:inline distT="0" distB="0" distL="0" distR="0" wp14:anchorId="4DB38BFC" wp14:editId="7C0E1D95">
            <wp:extent cx="3219253" cy="2635250"/>
            <wp:effectExtent l="0" t="0" r="635" b="0"/>
            <wp:docPr id="30" name="Picture 30" descr="ielts writin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lts writing s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19253" cy="2635250"/>
                    </a:xfrm>
                    <a:prstGeom prst="rect">
                      <a:avLst/>
                    </a:prstGeom>
                    <a:noFill/>
                    <a:ln>
                      <a:noFill/>
                    </a:ln>
                  </pic:spPr>
                </pic:pic>
              </a:graphicData>
            </a:graphic>
          </wp:inline>
        </w:drawing>
      </w:r>
      <w:r w:rsidRPr="0018428B">
        <w:rPr>
          <w:color w:val="808080"/>
        </w:rPr>
        <w:br/>
        <w:t xml:space="preserve">Source: Office for National Statistics, National Records of Scotland, Northern Ireland Statistics and Research Agency </w:t>
      </w:r>
    </w:p>
    <w:p w:rsidR="00DF14EC" w:rsidRPr="0018428B" w:rsidRDefault="00DF14EC" w:rsidP="00DF14EC">
      <w:pPr>
        <w:spacing w:after="0" w:line="240" w:lineRule="auto"/>
      </w:pPr>
    </w:p>
    <w:p w:rsidR="00DF14EC" w:rsidRPr="0018428B" w:rsidRDefault="00DF14EC" w:rsidP="00DF14EC">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Exam Tip</w:t>
      </w:r>
    </w:p>
    <w:p w:rsidR="00DF14EC" w:rsidRPr="0018428B" w:rsidRDefault="00DF14EC" w:rsidP="00DF14EC">
      <w:pPr>
        <w:pStyle w:val="NormalWeb"/>
        <w:spacing w:before="0" w:beforeAutospacing="0" w:after="0" w:afterAutospacing="0"/>
      </w:pPr>
      <w:r w:rsidRPr="0018428B">
        <w:t>In Writing Task 1, it is essential to understand what the graph or chart is representing. Look closely at the information in the instructions as well as all details of the graph or chart.</w:t>
      </w:r>
      <w:r w:rsidRPr="0018428B">
        <w:br/>
        <w:t xml:space="preserve">The graph in this task shows the percentage of over 65s in each country of the UK. The following are </w:t>
      </w:r>
      <w:r w:rsidRPr="0018428B">
        <w:rPr>
          <w:rStyle w:val="Strong"/>
        </w:rPr>
        <w:t>incorrect</w:t>
      </w:r>
      <w:r w:rsidRPr="0018428B">
        <w:t xml:space="preserve"> statements:</w:t>
      </w:r>
    </w:p>
    <w:p w:rsidR="00DF14EC" w:rsidRPr="0018428B" w:rsidRDefault="00DF14EC" w:rsidP="00DF14EC">
      <w:pPr>
        <w:numPr>
          <w:ilvl w:val="0"/>
          <w:numId w:val="6"/>
        </w:numPr>
        <w:spacing w:after="0" w:line="240" w:lineRule="auto"/>
        <w:jc w:val="left"/>
      </w:pPr>
      <w:r w:rsidRPr="0018428B">
        <w:t>Wales had more over 65s than England. (The graph is in percentages, not numbers)</w:t>
      </w:r>
    </w:p>
    <w:p w:rsidR="00DF14EC" w:rsidRPr="0018428B" w:rsidRDefault="00DF14EC" w:rsidP="00DF14EC">
      <w:pPr>
        <w:numPr>
          <w:ilvl w:val="0"/>
          <w:numId w:val="6"/>
        </w:numPr>
        <w:spacing w:after="0" w:line="240" w:lineRule="auto"/>
        <w:jc w:val="left"/>
      </w:pPr>
      <w:r w:rsidRPr="0018428B">
        <w:t xml:space="preserve">Northern Ireland had 12% of over 65s in 1985. (The countries do not add up to 100% so Northern Ireland did not have 12% of all over 65s. The graph shows that 12% of the </w:t>
      </w:r>
      <w:r w:rsidRPr="0018428B">
        <w:rPr>
          <w:u w:val="single"/>
        </w:rPr>
        <w:t>population of Northern Ireland</w:t>
      </w:r>
      <w:r w:rsidRPr="0018428B">
        <w:t xml:space="preserve"> was over 65.)</w:t>
      </w:r>
    </w:p>
    <w:p w:rsidR="00203212" w:rsidRPr="0018428B" w:rsidRDefault="00203212" w:rsidP="00DF14EC">
      <w:pPr>
        <w:pStyle w:val="Heading3"/>
        <w:spacing w:before="0" w:beforeAutospacing="0" w:after="0" w:afterAutospacing="0"/>
        <w:rPr>
          <w:sz w:val="24"/>
          <w:szCs w:val="24"/>
        </w:rPr>
      </w:pPr>
    </w:p>
    <w:p w:rsidR="00DF14EC" w:rsidRPr="0018428B" w:rsidRDefault="00DF14EC" w:rsidP="00DF14EC">
      <w:pPr>
        <w:pStyle w:val="Heading3"/>
        <w:spacing w:before="0" w:beforeAutospacing="0" w:after="0" w:afterAutospacing="0"/>
        <w:rPr>
          <w:sz w:val="24"/>
          <w:szCs w:val="24"/>
        </w:rPr>
      </w:pPr>
      <w:r w:rsidRPr="0018428B">
        <w:rPr>
          <w:sz w:val="24"/>
          <w:szCs w:val="24"/>
        </w:rPr>
        <w:t>Model answer</w:t>
      </w:r>
    </w:p>
    <w:p w:rsidR="00DF14EC" w:rsidRPr="0018428B" w:rsidRDefault="00DF14EC" w:rsidP="00DF14EC">
      <w:pPr>
        <w:pStyle w:val="NormalWeb"/>
        <w:spacing w:before="0" w:beforeAutospacing="0" w:after="0" w:afterAutospacing="0"/>
        <w:rPr>
          <w:color w:val="000000"/>
        </w:rPr>
      </w:pPr>
      <w:r w:rsidRPr="0018428B">
        <w:rPr>
          <w:color w:val="000000"/>
        </w:rPr>
        <w:t xml:space="preserve">The graph shows how the size and distribution of the UK's ageing population is </w:t>
      </w:r>
      <w:r w:rsidRPr="0018428B">
        <w:rPr>
          <w:color w:val="FF0000"/>
        </w:rPr>
        <w:t>likely to</w:t>
      </w:r>
      <w:r w:rsidRPr="0018428B">
        <w:rPr>
          <w:color w:val="000000"/>
        </w:rPr>
        <w:t xml:space="preserve"> change over a 50-year period.</w:t>
      </w:r>
      <w:r w:rsidRPr="0018428B">
        <w:rPr>
          <w:color w:val="000000"/>
        </w:rPr>
        <w:br/>
      </w:r>
      <w:r w:rsidRPr="0018428B">
        <w:rPr>
          <w:color w:val="000000"/>
        </w:rPr>
        <w:br/>
        <w:t xml:space="preserve">Overall, the proportions are </w:t>
      </w:r>
      <w:r w:rsidRPr="0018428B">
        <w:rPr>
          <w:color w:val="FF0000"/>
        </w:rPr>
        <w:t>predicted</w:t>
      </w:r>
      <w:r w:rsidRPr="0018428B">
        <w:rPr>
          <w:color w:val="000000"/>
        </w:rPr>
        <w:t xml:space="preserve"> to increase in all UK countries. In 1985, 15 per cent of the UK population was over 65, but by 2035, this will </w:t>
      </w:r>
      <w:r w:rsidRPr="0018428B">
        <w:rPr>
          <w:color w:val="FF0000"/>
        </w:rPr>
        <w:t>account for</w:t>
      </w:r>
      <w:r w:rsidRPr="0018428B">
        <w:rPr>
          <w:color w:val="000000"/>
        </w:rPr>
        <w:t xml:space="preserve"> 23 per cent of the total population.</w:t>
      </w:r>
      <w:r w:rsidRPr="0018428B">
        <w:rPr>
          <w:color w:val="000000"/>
        </w:rPr>
        <w:br/>
      </w:r>
      <w:r w:rsidRPr="0018428B">
        <w:rPr>
          <w:color w:val="000000"/>
        </w:rPr>
        <w:br/>
      </w:r>
      <w:r w:rsidRPr="0018428B">
        <w:rPr>
          <w:color w:val="FF0000"/>
        </w:rPr>
        <w:t>A closer look at the data reveals that</w:t>
      </w:r>
      <w:r w:rsidRPr="0018428B">
        <w:rPr>
          <w:color w:val="000000"/>
        </w:rPr>
        <w:t xml:space="preserve"> the ageing population is expected to </w:t>
      </w:r>
      <w:proofErr w:type="gramStart"/>
      <w:r w:rsidRPr="0018428B">
        <w:rPr>
          <w:color w:val="000000"/>
        </w:rPr>
        <w:t>rise</w:t>
      </w:r>
      <w:proofErr w:type="gramEnd"/>
      <w:r w:rsidRPr="0018428B">
        <w:rPr>
          <w:color w:val="000000"/>
        </w:rPr>
        <w:t xml:space="preserve"> more in some parts of the UK than in other. In 1985, Wales had the </w:t>
      </w:r>
      <w:r w:rsidRPr="0018428B">
        <w:rPr>
          <w:color w:val="0000FF"/>
        </w:rPr>
        <w:t>highest</w:t>
      </w:r>
      <w:r w:rsidRPr="0018428B">
        <w:rPr>
          <w:color w:val="000000"/>
        </w:rPr>
        <w:t xml:space="preserve"> percentage of people aged 65 and over, at 16 per cent. The second-largest group </w:t>
      </w:r>
      <w:r w:rsidRPr="0018428B">
        <w:rPr>
          <w:color w:val="FF0000"/>
        </w:rPr>
        <w:t>could be found</w:t>
      </w:r>
      <w:r w:rsidRPr="0018428B">
        <w:rPr>
          <w:color w:val="000000"/>
        </w:rPr>
        <w:t xml:space="preserve"> in England and the third in Scotland. Northern Ireland had </w:t>
      </w:r>
      <w:r w:rsidRPr="0018428B">
        <w:rPr>
          <w:color w:val="0000FF"/>
        </w:rPr>
        <w:t>lowest</w:t>
      </w:r>
      <w:r w:rsidRPr="0018428B">
        <w:rPr>
          <w:color w:val="000000"/>
        </w:rPr>
        <w:t xml:space="preserve"> proportion, with 12 per cent aged 65 and over.</w:t>
      </w:r>
      <w:r w:rsidRPr="0018428B">
        <w:rPr>
          <w:color w:val="000000"/>
        </w:rPr>
        <w:br/>
      </w:r>
      <w:r w:rsidRPr="0018428B">
        <w:rPr>
          <w:color w:val="000000"/>
        </w:rPr>
        <w:br/>
      </w:r>
      <w:r w:rsidRPr="0018428B">
        <w:rPr>
          <w:color w:val="000000"/>
        </w:rPr>
        <w:lastRenderedPageBreak/>
        <w:t xml:space="preserve">By 2035, Wales is still going to have </w:t>
      </w:r>
      <w:r w:rsidRPr="0018428B">
        <w:rPr>
          <w:color w:val="FF0000"/>
        </w:rPr>
        <w:t xml:space="preserve">by far </w:t>
      </w:r>
      <w:r w:rsidRPr="0018428B">
        <w:rPr>
          <w:color w:val="000000"/>
        </w:rPr>
        <w:t xml:space="preserve">the greatest percentage of over 65s, with figures likely to reach 26 per cent. However, the biggest increases in this age group, relative to the rest of the population, are predicted to occur in Northern Ireland and Scotland. In Northern Ireland, </w:t>
      </w:r>
      <w:r w:rsidRPr="0018428B">
        <w:rPr>
          <w:color w:val="FF0000"/>
        </w:rPr>
        <w:t>for example</w:t>
      </w:r>
      <w:r w:rsidRPr="0018428B">
        <w:rPr>
          <w:color w:val="000000"/>
        </w:rPr>
        <w:t>, this figure will increase almost double to 23 per cent.</w:t>
      </w:r>
      <w:r w:rsidR="0030310A" w:rsidRPr="0018428B">
        <w:rPr>
          <w:color w:val="000000"/>
        </w:rPr>
        <w:t xml:space="preserve"> (14)</w:t>
      </w:r>
    </w:p>
    <w:p w:rsidR="00D27D62" w:rsidRPr="0018428B" w:rsidRDefault="00DF14EC" w:rsidP="0030310A">
      <w:pPr>
        <w:pStyle w:val="NormalWeb"/>
        <w:spacing w:before="0" w:beforeAutospacing="0" w:after="0" w:afterAutospacing="0"/>
      </w:pPr>
      <w:r w:rsidRPr="0018428B">
        <w:t>(189 words)</w:t>
      </w:r>
    </w:p>
    <w:p w:rsidR="00B52717" w:rsidRPr="0018428B" w:rsidRDefault="00B52717" w:rsidP="0030310A">
      <w:pPr>
        <w:pStyle w:val="NormalWeb"/>
        <w:spacing w:before="0" w:beforeAutospacing="0" w:after="0" w:afterAutospacing="0"/>
      </w:pPr>
    </w:p>
    <w:p w:rsidR="00233EF3" w:rsidRPr="0018428B" w:rsidRDefault="00233EF3" w:rsidP="00233EF3">
      <w:pPr>
        <w:pStyle w:val="Heading1"/>
        <w:spacing w:before="0" w:line="240" w:lineRule="auto"/>
        <w:rPr>
          <w:rFonts w:ascii="Times New Roman" w:hAnsi="Times New Roman" w:cs="Times New Roman"/>
          <w:sz w:val="24"/>
          <w:szCs w:val="24"/>
        </w:rPr>
      </w:pPr>
      <w:r w:rsidRPr="0018428B">
        <w:rPr>
          <w:rFonts w:ascii="Times New Roman" w:hAnsi="Times New Roman" w:cs="Times New Roman"/>
          <w:sz w:val="24"/>
          <w:szCs w:val="24"/>
        </w:rPr>
        <w:t>IELTS Writing Task 1 #100</w:t>
      </w:r>
    </w:p>
    <w:p w:rsidR="00233EF3" w:rsidRPr="0018428B" w:rsidRDefault="00233EF3" w:rsidP="00233EF3">
      <w:pPr>
        <w:pStyle w:val="NormalWeb"/>
        <w:spacing w:before="0" w:beforeAutospacing="0" w:after="0" w:afterAutospacing="0"/>
        <w:rPr>
          <w:color w:val="000000"/>
        </w:rPr>
      </w:pPr>
      <w:r w:rsidRPr="0018428B">
        <w:rPr>
          <w:color w:val="000000"/>
        </w:rPr>
        <w:t>You should spend about 20 minutes on this task.</w:t>
      </w:r>
    </w:p>
    <w:p w:rsidR="00233EF3" w:rsidRPr="0018428B" w:rsidRDefault="00233EF3" w:rsidP="00233EF3">
      <w:pPr>
        <w:pStyle w:val="NormalWeb"/>
        <w:spacing w:before="0" w:beforeAutospacing="0" w:after="0" w:afterAutospacing="0"/>
        <w:rPr>
          <w:b/>
          <w:color w:val="000000"/>
        </w:rPr>
      </w:pPr>
      <w:r w:rsidRPr="0018428B">
        <w:rPr>
          <w:rStyle w:val="Strong"/>
          <w:color w:val="000000"/>
        </w:rPr>
        <w:t>The diagrams below give information on transport and car use in Edmonton.</w:t>
      </w:r>
      <w:r w:rsidRPr="0018428B">
        <w:rPr>
          <w:b/>
          <w:bCs/>
          <w:color w:val="000000"/>
        </w:rPr>
        <w:br/>
      </w:r>
      <w:r w:rsidRPr="0018428B">
        <w:rPr>
          <w:b/>
          <w:bCs/>
          <w:color w:val="000000"/>
        </w:rPr>
        <w:br/>
      </w:r>
      <w:proofErr w:type="spellStart"/>
      <w:r w:rsidRPr="0018428B">
        <w:rPr>
          <w:rStyle w:val="Strong"/>
          <w:b w:val="0"/>
          <w:color w:val="000000"/>
        </w:rPr>
        <w:t>Summarise</w:t>
      </w:r>
      <w:proofErr w:type="spellEnd"/>
      <w:r w:rsidRPr="0018428B">
        <w:rPr>
          <w:rStyle w:val="Strong"/>
          <w:b w:val="0"/>
          <w:color w:val="000000"/>
        </w:rPr>
        <w:t xml:space="preserve"> the information by selecting and reporting the main features, and make comparisons where relevant.</w:t>
      </w:r>
    </w:p>
    <w:p w:rsidR="00233EF3" w:rsidRPr="0018428B" w:rsidRDefault="00233EF3" w:rsidP="00233EF3">
      <w:pPr>
        <w:pStyle w:val="NormalWeb"/>
        <w:spacing w:before="0" w:beforeAutospacing="0" w:after="0" w:afterAutospacing="0"/>
        <w:rPr>
          <w:color w:val="000000"/>
        </w:rPr>
      </w:pPr>
      <w:r w:rsidRPr="0018428B">
        <w:rPr>
          <w:color w:val="000000"/>
        </w:rPr>
        <w:t>Write at least 150 words.</w:t>
      </w:r>
    </w:p>
    <w:p w:rsidR="00233EF3" w:rsidRPr="0018428B" w:rsidRDefault="00233EF3" w:rsidP="00233EF3">
      <w:pPr>
        <w:pStyle w:val="NormalWeb"/>
        <w:spacing w:before="0" w:beforeAutospacing="0" w:after="0" w:afterAutospacing="0"/>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233EF3" w:rsidRPr="0018428B" w:rsidTr="00233EF3">
        <w:tc>
          <w:tcPr>
            <w:tcW w:w="5235" w:type="dxa"/>
          </w:tcPr>
          <w:p w:rsidR="00233EF3" w:rsidRPr="0018428B" w:rsidRDefault="00233EF3" w:rsidP="00233EF3">
            <w:pPr>
              <w:pStyle w:val="NormalWeb"/>
              <w:spacing w:before="0" w:beforeAutospacing="0" w:after="0" w:afterAutospacing="0"/>
              <w:rPr>
                <w:color w:val="000000"/>
              </w:rPr>
            </w:pPr>
            <w:r w:rsidRPr="0018428B">
              <w:rPr>
                <w:noProof/>
                <w:lang w:eastAsia="ja-JP"/>
              </w:rPr>
              <w:drawing>
                <wp:inline distT="0" distB="0" distL="0" distR="0" wp14:anchorId="4491D191" wp14:editId="29218BDB">
                  <wp:extent cx="2667000" cy="1511300"/>
                  <wp:effectExtent l="0" t="0" r="0" b="0"/>
                  <wp:docPr id="31" name="Picture 31" descr="ielts writing task 1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elts writing task 1 prepar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67000" cy="1511300"/>
                          </a:xfrm>
                          <a:prstGeom prst="rect">
                            <a:avLst/>
                          </a:prstGeom>
                          <a:noFill/>
                          <a:ln>
                            <a:noFill/>
                          </a:ln>
                        </pic:spPr>
                      </pic:pic>
                    </a:graphicData>
                  </a:graphic>
                </wp:inline>
              </w:drawing>
            </w:r>
          </w:p>
        </w:tc>
        <w:tc>
          <w:tcPr>
            <w:tcW w:w="5236" w:type="dxa"/>
          </w:tcPr>
          <w:tbl>
            <w:tblPr>
              <w:tblW w:w="4200" w:type="dxa"/>
              <w:jc w:val="center"/>
              <w:tblCellSpacing w:w="15" w:type="dxa"/>
              <w:tblBorders>
                <w:left w:val="single" w:sz="36" w:space="0" w:color="D65031"/>
                <w:right w:val="single" w:sz="36" w:space="0" w:color="D65031"/>
              </w:tblBorders>
              <w:tblCellMar>
                <w:top w:w="15" w:type="dxa"/>
                <w:left w:w="15" w:type="dxa"/>
                <w:bottom w:w="15" w:type="dxa"/>
                <w:right w:w="15" w:type="dxa"/>
              </w:tblCellMar>
              <w:tblLook w:val="04A0" w:firstRow="1" w:lastRow="0" w:firstColumn="1" w:lastColumn="0" w:noHBand="0" w:noVBand="1"/>
            </w:tblPr>
            <w:tblGrid>
              <w:gridCol w:w="2445"/>
              <w:gridCol w:w="1755"/>
            </w:tblGrid>
            <w:tr w:rsidR="00233EF3" w:rsidRPr="0018428B" w:rsidTr="009429E7">
              <w:trPr>
                <w:trHeight w:val="360"/>
                <w:tblCellSpacing w:w="15" w:type="dxa"/>
                <w:jc w:val="center"/>
              </w:trPr>
              <w:tc>
                <w:tcPr>
                  <w:tcW w:w="2400" w:type="dxa"/>
                  <w:tcBorders>
                    <w:top w:val="single" w:sz="6" w:space="0" w:color="000000"/>
                    <w:right w:val="single" w:sz="6" w:space="0" w:color="000000"/>
                  </w:tcBorders>
                  <w:tcMar>
                    <w:top w:w="15" w:type="dxa"/>
                    <w:left w:w="75" w:type="dxa"/>
                    <w:bottom w:w="15" w:type="dxa"/>
                    <w:right w:w="15" w:type="dxa"/>
                  </w:tcMar>
                  <w:vAlign w:val="center"/>
                  <w:hideMark/>
                </w:tcPr>
                <w:p w:rsidR="00233EF3" w:rsidRPr="0018428B" w:rsidRDefault="00233EF3" w:rsidP="009429E7">
                  <w:pPr>
                    <w:spacing w:after="0" w:line="240" w:lineRule="auto"/>
                    <w:rPr>
                      <w:color w:val="000000"/>
                    </w:rPr>
                  </w:pPr>
                  <w:r w:rsidRPr="0018428B">
                    <w:rPr>
                      <w:color w:val="000000"/>
                    </w:rPr>
                    <w:t>Commute to work</w:t>
                  </w:r>
                </w:p>
              </w:tc>
              <w:tc>
                <w:tcPr>
                  <w:tcW w:w="0" w:type="auto"/>
                  <w:tcBorders>
                    <w:top w:val="single" w:sz="6" w:space="0" w:color="000000"/>
                  </w:tcBorders>
                  <w:vAlign w:val="center"/>
                  <w:hideMark/>
                </w:tcPr>
                <w:p w:rsidR="00233EF3" w:rsidRPr="0018428B" w:rsidRDefault="00233EF3" w:rsidP="009429E7">
                  <w:pPr>
                    <w:spacing w:after="0" w:line="240" w:lineRule="auto"/>
                    <w:jc w:val="center"/>
                    <w:rPr>
                      <w:color w:val="000000"/>
                    </w:rPr>
                  </w:pPr>
                  <w:r w:rsidRPr="0018428B">
                    <w:rPr>
                      <w:color w:val="000000"/>
                    </w:rPr>
                    <w:t>55%</w:t>
                  </w:r>
                </w:p>
              </w:tc>
            </w:tr>
            <w:tr w:rsidR="00233EF3" w:rsidRPr="0018428B" w:rsidTr="009429E7">
              <w:trPr>
                <w:trHeight w:val="360"/>
                <w:tblCellSpacing w:w="15" w:type="dxa"/>
                <w:jc w:val="center"/>
              </w:trPr>
              <w:tc>
                <w:tcPr>
                  <w:tcW w:w="2400" w:type="dxa"/>
                  <w:tcBorders>
                    <w:top w:val="single" w:sz="6" w:space="0" w:color="000000"/>
                    <w:right w:val="single" w:sz="6" w:space="0" w:color="000000"/>
                  </w:tcBorders>
                  <w:tcMar>
                    <w:top w:w="15" w:type="dxa"/>
                    <w:left w:w="75" w:type="dxa"/>
                    <w:bottom w:w="15" w:type="dxa"/>
                    <w:right w:w="15" w:type="dxa"/>
                  </w:tcMar>
                  <w:vAlign w:val="center"/>
                  <w:hideMark/>
                </w:tcPr>
                <w:p w:rsidR="00233EF3" w:rsidRPr="0018428B" w:rsidRDefault="00233EF3" w:rsidP="009429E7">
                  <w:pPr>
                    <w:spacing w:after="0" w:line="240" w:lineRule="auto"/>
                    <w:rPr>
                      <w:color w:val="000000"/>
                    </w:rPr>
                  </w:pPr>
                  <w:r w:rsidRPr="0018428B">
                    <w:rPr>
                      <w:color w:val="000000"/>
                    </w:rPr>
                    <w:t>Shopping</w:t>
                  </w:r>
                </w:p>
              </w:tc>
              <w:tc>
                <w:tcPr>
                  <w:tcW w:w="0" w:type="auto"/>
                  <w:tcBorders>
                    <w:top w:val="single" w:sz="6" w:space="0" w:color="000000"/>
                  </w:tcBorders>
                  <w:vAlign w:val="center"/>
                  <w:hideMark/>
                </w:tcPr>
                <w:p w:rsidR="00233EF3" w:rsidRPr="0018428B" w:rsidRDefault="00233EF3" w:rsidP="009429E7">
                  <w:pPr>
                    <w:spacing w:after="0" w:line="240" w:lineRule="auto"/>
                    <w:jc w:val="center"/>
                    <w:rPr>
                      <w:color w:val="000000"/>
                    </w:rPr>
                  </w:pPr>
                  <w:r w:rsidRPr="0018428B">
                    <w:rPr>
                      <w:color w:val="000000"/>
                    </w:rPr>
                    <w:t>15%</w:t>
                  </w:r>
                </w:p>
              </w:tc>
            </w:tr>
            <w:tr w:rsidR="00233EF3" w:rsidRPr="0018428B" w:rsidTr="009429E7">
              <w:trPr>
                <w:trHeight w:val="360"/>
                <w:tblCellSpacing w:w="15" w:type="dxa"/>
                <w:jc w:val="center"/>
              </w:trPr>
              <w:tc>
                <w:tcPr>
                  <w:tcW w:w="2400" w:type="dxa"/>
                  <w:tcBorders>
                    <w:top w:val="single" w:sz="6" w:space="0" w:color="000000"/>
                    <w:right w:val="single" w:sz="6" w:space="0" w:color="000000"/>
                  </w:tcBorders>
                  <w:tcMar>
                    <w:top w:w="15" w:type="dxa"/>
                    <w:left w:w="75" w:type="dxa"/>
                    <w:bottom w:w="15" w:type="dxa"/>
                    <w:right w:w="15" w:type="dxa"/>
                  </w:tcMar>
                  <w:vAlign w:val="center"/>
                  <w:hideMark/>
                </w:tcPr>
                <w:p w:rsidR="00233EF3" w:rsidRPr="0018428B" w:rsidRDefault="00233EF3" w:rsidP="009429E7">
                  <w:pPr>
                    <w:spacing w:after="0" w:line="240" w:lineRule="auto"/>
                    <w:rPr>
                      <w:color w:val="000000"/>
                    </w:rPr>
                  </w:pPr>
                  <w:r w:rsidRPr="0018428B">
                    <w:rPr>
                      <w:color w:val="000000"/>
                    </w:rPr>
                    <w:t>Leisure activities</w:t>
                  </w:r>
                </w:p>
              </w:tc>
              <w:tc>
                <w:tcPr>
                  <w:tcW w:w="0" w:type="auto"/>
                  <w:tcBorders>
                    <w:top w:val="single" w:sz="6" w:space="0" w:color="000000"/>
                  </w:tcBorders>
                  <w:vAlign w:val="center"/>
                  <w:hideMark/>
                </w:tcPr>
                <w:p w:rsidR="00233EF3" w:rsidRPr="0018428B" w:rsidRDefault="00233EF3" w:rsidP="009429E7">
                  <w:pPr>
                    <w:spacing w:after="0" w:line="240" w:lineRule="auto"/>
                    <w:jc w:val="center"/>
                    <w:rPr>
                      <w:color w:val="000000"/>
                    </w:rPr>
                  </w:pPr>
                  <w:r w:rsidRPr="0018428B">
                    <w:rPr>
                      <w:color w:val="000000"/>
                    </w:rPr>
                    <w:t>15%</w:t>
                  </w:r>
                </w:p>
              </w:tc>
            </w:tr>
            <w:tr w:rsidR="00233EF3" w:rsidRPr="0018428B" w:rsidTr="009429E7">
              <w:trPr>
                <w:trHeight w:val="360"/>
                <w:tblCellSpacing w:w="15" w:type="dxa"/>
                <w:jc w:val="center"/>
              </w:trPr>
              <w:tc>
                <w:tcPr>
                  <w:tcW w:w="2400" w:type="dxa"/>
                  <w:tcBorders>
                    <w:top w:val="single" w:sz="6" w:space="0" w:color="000000"/>
                    <w:right w:val="single" w:sz="6" w:space="0" w:color="000000"/>
                  </w:tcBorders>
                  <w:tcMar>
                    <w:top w:w="15" w:type="dxa"/>
                    <w:left w:w="75" w:type="dxa"/>
                    <w:bottom w:w="15" w:type="dxa"/>
                    <w:right w:w="15" w:type="dxa"/>
                  </w:tcMar>
                  <w:vAlign w:val="center"/>
                  <w:hideMark/>
                </w:tcPr>
                <w:p w:rsidR="00233EF3" w:rsidRPr="0018428B" w:rsidRDefault="00233EF3" w:rsidP="009429E7">
                  <w:pPr>
                    <w:spacing w:after="0" w:line="240" w:lineRule="auto"/>
                    <w:rPr>
                      <w:color w:val="000000"/>
                    </w:rPr>
                  </w:pPr>
                  <w:r w:rsidRPr="0018428B">
                    <w:rPr>
                      <w:color w:val="000000"/>
                    </w:rPr>
                    <w:t>Taking children to school</w:t>
                  </w:r>
                </w:p>
              </w:tc>
              <w:tc>
                <w:tcPr>
                  <w:tcW w:w="0" w:type="auto"/>
                  <w:tcBorders>
                    <w:top w:val="single" w:sz="6" w:space="0" w:color="000000"/>
                  </w:tcBorders>
                  <w:vAlign w:val="center"/>
                  <w:hideMark/>
                </w:tcPr>
                <w:p w:rsidR="00233EF3" w:rsidRPr="0018428B" w:rsidRDefault="00233EF3" w:rsidP="009429E7">
                  <w:pPr>
                    <w:spacing w:after="0" w:line="240" w:lineRule="auto"/>
                    <w:jc w:val="center"/>
                    <w:rPr>
                      <w:color w:val="000000"/>
                    </w:rPr>
                  </w:pPr>
                  <w:r w:rsidRPr="0018428B">
                    <w:rPr>
                      <w:color w:val="000000"/>
                    </w:rPr>
                    <w:t>40%</w:t>
                  </w:r>
                </w:p>
              </w:tc>
            </w:tr>
            <w:tr w:rsidR="00233EF3" w:rsidRPr="0018428B" w:rsidTr="009429E7">
              <w:trPr>
                <w:trHeight w:val="360"/>
                <w:tblCellSpacing w:w="15" w:type="dxa"/>
                <w:jc w:val="center"/>
              </w:trPr>
              <w:tc>
                <w:tcPr>
                  <w:tcW w:w="2400" w:type="dxa"/>
                  <w:tcBorders>
                    <w:top w:val="single" w:sz="6" w:space="0" w:color="000000"/>
                    <w:bottom w:val="single" w:sz="6" w:space="0" w:color="000000"/>
                    <w:right w:val="single" w:sz="6" w:space="0" w:color="000000"/>
                  </w:tcBorders>
                  <w:tcMar>
                    <w:top w:w="15" w:type="dxa"/>
                    <w:left w:w="75" w:type="dxa"/>
                    <w:bottom w:w="15" w:type="dxa"/>
                    <w:right w:w="15" w:type="dxa"/>
                  </w:tcMar>
                  <w:vAlign w:val="center"/>
                  <w:hideMark/>
                </w:tcPr>
                <w:p w:rsidR="00233EF3" w:rsidRPr="0018428B" w:rsidRDefault="00233EF3" w:rsidP="009429E7">
                  <w:pPr>
                    <w:spacing w:after="0" w:line="240" w:lineRule="auto"/>
                    <w:rPr>
                      <w:color w:val="000000"/>
                    </w:rPr>
                  </w:pPr>
                  <w:r w:rsidRPr="0018428B">
                    <w:rPr>
                      <w:color w:val="000000"/>
                    </w:rPr>
                    <w:t>Business</w:t>
                  </w:r>
                </w:p>
              </w:tc>
              <w:tc>
                <w:tcPr>
                  <w:tcW w:w="0" w:type="auto"/>
                  <w:tcBorders>
                    <w:top w:val="single" w:sz="6" w:space="0" w:color="000000"/>
                    <w:bottom w:val="single" w:sz="6" w:space="0" w:color="000000"/>
                  </w:tcBorders>
                  <w:vAlign w:val="center"/>
                  <w:hideMark/>
                </w:tcPr>
                <w:p w:rsidR="00233EF3" w:rsidRPr="0018428B" w:rsidRDefault="00233EF3" w:rsidP="009429E7">
                  <w:pPr>
                    <w:spacing w:after="0" w:line="240" w:lineRule="auto"/>
                    <w:jc w:val="center"/>
                    <w:rPr>
                      <w:color w:val="000000"/>
                    </w:rPr>
                  </w:pPr>
                  <w:r w:rsidRPr="0018428B">
                    <w:rPr>
                      <w:color w:val="000000"/>
                    </w:rPr>
                    <w:t>45%</w:t>
                  </w:r>
                </w:p>
              </w:tc>
            </w:tr>
          </w:tbl>
          <w:p w:rsidR="00233EF3" w:rsidRPr="0018428B" w:rsidRDefault="00233EF3" w:rsidP="00233EF3">
            <w:pPr>
              <w:pStyle w:val="NormalWeb"/>
              <w:spacing w:before="0" w:beforeAutospacing="0" w:after="0" w:afterAutospacing="0"/>
              <w:rPr>
                <w:color w:val="000000"/>
              </w:rPr>
            </w:pPr>
          </w:p>
        </w:tc>
      </w:tr>
      <w:tr w:rsidR="00233EF3" w:rsidRPr="0018428B" w:rsidTr="00233EF3">
        <w:tc>
          <w:tcPr>
            <w:tcW w:w="10471" w:type="dxa"/>
            <w:gridSpan w:val="2"/>
          </w:tcPr>
          <w:p w:rsidR="00233EF3" w:rsidRPr="0018428B" w:rsidRDefault="00233EF3" w:rsidP="00233EF3">
            <w:pPr>
              <w:pStyle w:val="Heading4"/>
              <w:spacing w:before="0"/>
              <w:jc w:val="center"/>
              <w:outlineLvl w:val="3"/>
              <w:rPr>
                <w:rFonts w:ascii="Times New Roman" w:hAnsi="Times New Roman" w:cs="Times New Roman"/>
              </w:rPr>
            </w:pPr>
            <w:r w:rsidRPr="0018428B">
              <w:rPr>
                <w:rFonts w:ascii="Times New Roman" w:hAnsi="Times New Roman" w:cs="Times New Roman"/>
              </w:rPr>
              <w:t>People’s reasons for using the car in city</w:t>
            </w:r>
          </w:p>
        </w:tc>
      </w:tr>
    </w:tbl>
    <w:p w:rsidR="00233EF3" w:rsidRPr="0018428B" w:rsidRDefault="00233EF3" w:rsidP="00233EF3">
      <w:pPr>
        <w:pStyle w:val="NormalWeb"/>
        <w:spacing w:before="0" w:beforeAutospacing="0" w:after="0" w:afterAutospacing="0"/>
        <w:rPr>
          <w:color w:val="000000"/>
        </w:rPr>
      </w:pPr>
    </w:p>
    <w:p w:rsidR="00233EF3" w:rsidRPr="0018428B" w:rsidRDefault="00233EF3" w:rsidP="00233EF3">
      <w:pPr>
        <w:pStyle w:val="Heading2"/>
        <w:spacing w:before="0" w:line="240" w:lineRule="auto"/>
        <w:rPr>
          <w:rFonts w:ascii="Times New Roman" w:hAnsi="Times New Roman" w:cs="Times New Roman"/>
          <w:sz w:val="24"/>
          <w:szCs w:val="24"/>
        </w:rPr>
      </w:pPr>
      <w:r w:rsidRPr="0018428B">
        <w:rPr>
          <w:rFonts w:ascii="Times New Roman" w:hAnsi="Times New Roman" w:cs="Times New Roman"/>
          <w:sz w:val="24"/>
          <w:szCs w:val="24"/>
        </w:rPr>
        <w:t>Test Tip</w:t>
      </w:r>
    </w:p>
    <w:p w:rsidR="00233EF3" w:rsidRPr="0018428B" w:rsidRDefault="00233EF3" w:rsidP="00233EF3">
      <w:pPr>
        <w:pStyle w:val="NormalWeb"/>
        <w:spacing w:before="0" w:beforeAutospacing="0" w:after="0" w:afterAutospacing="0"/>
      </w:pPr>
      <w:r w:rsidRPr="0018428B">
        <w:t>In IELTS Writing Task 1, when you must describe two figures, ask yourself the following</w:t>
      </w:r>
      <w:proofErr w:type="gramStart"/>
      <w:r w:rsidRPr="0018428B">
        <w:t>:</w:t>
      </w:r>
      <w:proofErr w:type="gramEnd"/>
      <w:r w:rsidRPr="0018428B">
        <w:br/>
      </w:r>
      <w:r w:rsidRPr="0018428B">
        <w:br/>
      </w:r>
      <w:r w:rsidRPr="0018428B">
        <w:rPr>
          <w:rStyle w:val="Strong"/>
        </w:rPr>
        <w:t>1)</w:t>
      </w:r>
      <w:r w:rsidRPr="0018428B">
        <w:t xml:space="preserve"> What do both figures relate to?</w:t>
      </w:r>
      <w:r w:rsidRPr="0018428B">
        <w:br/>
      </w:r>
      <w:r w:rsidRPr="0018428B">
        <w:rPr>
          <w:rStyle w:val="Strong"/>
        </w:rPr>
        <w:t>2)</w:t>
      </w:r>
      <w:r w:rsidRPr="0018428B">
        <w:t xml:space="preserve"> What kind of relationship is evident? (</w:t>
      </w:r>
      <w:proofErr w:type="gramStart"/>
      <w:r w:rsidRPr="0018428B">
        <w:t>a</w:t>
      </w:r>
      <w:proofErr w:type="gramEnd"/>
      <w:r w:rsidRPr="0018428B">
        <w:t xml:space="preserve"> similarity, a difference, a cause and effect relationship or some other type of relationship)</w:t>
      </w:r>
      <w:r w:rsidRPr="0018428B">
        <w:br/>
      </w:r>
      <w:r w:rsidRPr="0018428B">
        <w:rPr>
          <w:rStyle w:val="Strong"/>
        </w:rPr>
        <w:t>3)</w:t>
      </w:r>
      <w:r w:rsidRPr="0018428B">
        <w:t xml:space="preserve"> Which aspects of each figure should be highlighted?</w:t>
      </w:r>
      <w:r w:rsidRPr="0018428B">
        <w:br/>
      </w:r>
      <w:r w:rsidRPr="0018428B">
        <w:rPr>
          <w:rStyle w:val="Strong"/>
        </w:rPr>
        <w:t>4)</w:t>
      </w:r>
      <w:r w:rsidRPr="0018428B">
        <w:t xml:space="preserve"> Should I describe the figures in separate paragraphs, or should I compare different aspects of the figures within a series of paragraph?</w:t>
      </w:r>
    </w:p>
    <w:p w:rsidR="00233EF3" w:rsidRPr="0018428B" w:rsidRDefault="00233EF3" w:rsidP="00233EF3">
      <w:pPr>
        <w:pStyle w:val="Heading3"/>
        <w:spacing w:before="0" w:beforeAutospacing="0" w:after="0" w:afterAutospacing="0"/>
        <w:rPr>
          <w:sz w:val="24"/>
          <w:szCs w:val="24"/>
        </w:rPr>
      </w:pPr>
    </w:p>
    <w:p w:rsidR="00233EF3" w:rsidRPr="0018428B" w:rsidRDefault="00233EF3" w:rsidP="00233EF3">
      <w:pPr>
        <w:pStyle w:val="Heading3"/>
        <w:spacing w:before="0" w:beforeAutospacing="0" w:after="0" w:afterAutospacing="0"/>
        <w:rPr>
          <w:sz w:val="24"/>
          <w:szCs w:val="24"/>
        </w:rPr>
      </w:pPr>
      <w:r w:rsidRPr="0018428B">
        <w:rPr>
          <w:sz w:val="24"/>
          <w:szCs w:val="24"/>
        </w:rPr>
        <w:t>Model answer</w:t>
      </w:r>
    </w:p>
    <w:p w:rsidR="00233EF3" w:rsidRPr="0018428B" w:rsidRDefault="00233EF3" w:rsidP="00233EF3">
      <w:pPr>
        <w:pStyle w:val="NormalWeb"/>
        <w:spacing w:before="0" w:beforeAutospacing="0" w:after="0" w:afterAutospacing="0"/>
        <w:rPr>
          <w:color w:val="000000"/>
        </w:rPr>
      </w:pPr>
      <w:r w:rsidRPr="0018428B">
        <w:rPr>
          <w:color w:val="000000"/>
        </w:rPr>
        <w:t>The table shows the reason why people in Edmonton use their cars in the city and the pie chart explains what type of transport people prefer to use most of the time.</w:t>
      </w:r>
      <w:r w:rsidRPr="0018428B">
        <w:rPr>
          <w:color w:val="000000"/>
        </w:rPr>
        <w:br/>
      </w:r>
      <w:r w:rsidRPr="0018428B">
        <w:rPr>
          <w:color w:val="000000"/>
        </w:rPr>
        <w:br/>
        <w:t xml:space="preserve">Looking at the pie chart first, it is clear that the car is the most popular means of transport in this city. 45% of the people say that they prefer to commute by car. The second most popular form of transport is the LRT, while busses and taxis are the main means of transport for the </w:t>
      </w:r>
      <w:r w:rsidRPr="0018428B">
        <w:rPr>
          <w:color w:val="FF0000"/>
        </w:rPr>
        <w:t>rest</w:t>
      </w:r>
      <w:r w:rsidRPr="0018428B">
        <w:rPr>
          <w:color w:val="000000"/>
        </w:rPr>
        <w:t xml:space="preserve"> of the people.</w:t>
      </w:r>
      <w:r w:rsidRPr="0018428B">
        <w:rPr>
          <w:color w:val="000000"/>
        </w:rPr>
        <w:br/>
      </w:r>
      <w:r w:rsidRPr="0018428B">
        <w:rPr>
          <w:color w:val="000000"/>
        </w:rPr>
        <w:br/>
        <w:t>The table gives more detailed information about why people use their cars. Surprisingly, 55% of the people need to commute to work by car. Cars are also used a lot for taking children to school or business purposes. Only 15% of drivers are doing their shopping and, similarly, 15% need to travel by car for leisure.</w:t>
      </w:r>
      <w:r w:rsidRPr="0018428B">
        <w:rPr>
          <w:color w:val="000000"/>
        </w:rPr>
        <w:br/>
      </w:r>
      <w:r w:rsidRPr="0018428B">
        <w:rPr>
          <w:color w:val="000000"/>
        </w:rPr>
        <w:br/>
        <w:t>Overall, people in Edmonton make good use of alternative methods of transport but there is a heavy dependence on cars for work.</w:t>
      </w:r>
      <w:r w:rsidR="00CF2AF4" w:rsidRPr="0018428B">
        <w:rPr>
          <w:color w:val="000000"/>
        </w:rPr>
        <w:t xml:space="preserve"> (15)</w:t>
      </w:r>
    </w:p>
    <w:p w:rsidR="00233EF3" w:rsidRPr="0018428B" w:rsidRDefault="00233EF3" w:rsidP="00233EF3">
      <w:pPr>
        <w:pStyle w:val="NormalWeb"/>
        <w:spacing w:before="0" w:beforeAutospacing="0" w:after="0" w:afterAutospacing="0"/>
      </w:pPr>
      <w:r w:rsidRPr="0018428B">
        <w:t>(170 words)</w:t>
      </w:r>
    </w:p>
    <w:p w:rsidR="00B52717" w:rsidRPr="0018428B" w:rsidRDefault="00B52717" w:rsidP="00233EF3">
      <w:pPr>
        <w:pStyle w:val="NormalWeb"/>
        <w:spacing w:before="0" w:beforeAutospacing="0" w:after="0" w:afterAutospacing="0"/>
        <w:jc w:val="center"/>
      </w:pPr>
    </w:p>
    <w:p w:rsidR="001C7420" w:rsidRPr="0018428B" w:rsidRDefault="001C7420" w:rsidP="00082825">
      <w:pPr>
        <w:pStyle w:val="NormalWeb"/>
        <w:spacing w:before="0" w:beforeAutospacing="0" w:after="0" w:afterAutospacing="0"/>
      </w:pPr>
    </w:p>
    <w:sectPr w:rsidR="001C7420" w:rsidRPr="0018428B" w:rsidSect="00314821">
      <w:footerReference w:type="default" r:id="rId54"/>
      <w:pgSz w:w="12240" w:h="15840"/>
      <w:pgMar w:top="567" w:right="851" w:bottom="567"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E5F" w:rsidRDefault="00872E5F" w:rsidP="00314821">
      <w:pPr>
        <w:spacing w:after="0" w:line="240" w:lineRule="auto"/>
      </w:pPr>
      <w:r>
        <w:separator/>
      </w:r>
    </w:p>
  </w:endnote>
  <w:endnote w:type="continuationSeparator" w:id="0">
    <w:p w:rsidR="00872E5F" w:rsidRDefault="00872E5F" w:rsidP="0031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373105"/>
      <w:docPartObj>
        <w:docPartGallery w:val="Page Numbers (Bottom of Page)"/>
        <w:docPartUnique/>
      </w:docPartObj>
    </w:sdtPr>
    <w:sdtEndPr>
      <w:rPr>
        <w:noProof/>
      </w:rPr>
    </w:sdtEndPr>
    <w:sdtContent>
      <w:p w:rsidR="004A3286" w:rsidRDefault="004A3286">
        <w:pPr>
          <w:pStyle w:val="Footer"/>
          <w:jc w:val="center"/>
        </w:pPr>
        <w:r>
          <w:fldChar w:fldCharType="begin"/>
        </w:r>
        <w:r>
          <w:instrText xml:space="preserve"> PAGE   \* MERGEFORMAT </w:instrText>
        </w:r>
        <w:r>
          <w:fldChar w:fldCharType="separate"/>
        </w:r>
        <w:r w:rsidR="000718F6">
          <w:rPr>
            <w:noProof/>
          </w:rPr>
          <w:t>22</w:t>
        </w:r>
        <w:r>
          <w:rPr>
            <w:noProof/>
          </w:rPr>
          <w:fldChar w:fldCharType="end"/>
        </w:r>
      </w:p>
    </w:sdtContent>
  </w:sdt>
  <w:p w:rsidR="004A3286" w:rsidRDefault="004A3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E5F" w:rsidRDefault="00872E5F" w:rsidP="00314821">
      <w:pPr>
        <w:spacing w:after="0" w:line="240" w:lineRule="auto"/>
      </w:pPr>
      <w:r>
        <w:separator/>
      </w:r>
    </w:p>
  </w:footnote>
  <w:footnote w:type="continuationSeparator" w:id="0">
    <w:p w:rsidR="00872E5F" w:rsidRDefault="00872E5F" w:rsidP="00314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95DE6"/>
    <w:multiLevelType w:val="multilevel"/>
    <w:tmpl w:val="354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26A19"/>
    <w:multiLevelType w:val="multilevel"/>
    <w:tmpl w:val="1FE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723FB"/>
    <w:multiLevelType w:val="multilevel"/>
    <w:tmpl w:val="F722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B2AF0"/>
    <w:multiLevelType w:val="multilevel"/>
    <w:tmpl w:val="F3D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51CB4"/>
    <w:multiLevelType w:val="multilevel"/>
    <w:tmpl w:val="CAD0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926C6"/>
    <w:multiLevelType w:val="multilevel"/>
    <w:tmpl w:val="67C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A0"/>
    <w:rsid w:val="00002601"/>
    <w:rsid w:val="00022657"/>
    <w:rsid w:val="00025420"/>
    <w:rsid w:val="000262DB"/>
    <w:rsid w:val="000321BA"/>
    <w:rsid w:val="000325DA"/>
    <w:rsid w:val="00033AB0"/>
    <w:rsid w:val="00056581"/>
    <w:rsid w:val="000718F6"/>
    <w:rsid w:val="00082825"/>
    <w:rsid w:val="00086A4A"/>
    <w:rsid w:val="000920BF"/>
    <w:rsid w:val="00093B61"/>
    <w:rsid w:val="000A2397"/>
    <w:rsid w:val="000B256D"/>
    <w:rsid w:val="000B2A2B"/>
    <w:rsid w:val="000B4D52"/>
    <w:rsid w:val="000C6176"/>
    <w:rsid w:val="000D6E0C"/>
    <w:rsid w:val="000E473C"/>
    <w:rsid w:val="000E56E0"/>
    <w:rsid w:val="001010CF"/>
    <w:rsid w:val="00103115"/>
    <w:rsid w:val="00104B6A"/>
    <w:rsid w:val="0010571E"/>
    <w:rsid w:val="001330DF"/>
    <w:rsid w:val="00141C58"/>
    <w:rsid w:val="00152D6F"/>
    <w:rsid w:val="00154B7A"/>
    <w:rsid w:val="00155B06"/>
    <w:rsid w:val="001610F3"/>
    <w:rsid w:val="00166AE3"/>
    <w:rsid w:val="00167A1F"/>
    <w:rsid w:val="001709E0"/>
    <w:rsid w:val="001756A5"/>
    <w:rsid w:val="00176315"/>
    <w:rsid w:val="00176864"/>
    <w:rsid w:val="00176DC8"/>
    <w:rsid w:val="00176FA9"/>
    <w:rsid w:val="0018086C"/>
    <w:rsid w:val="0018428B"/>
    <w:rsid w:val="0019093F"/>
    <w:rsid w:val="001C410A"/>
    <w:rsid w:val="001C61EE"/>
    <w:rsid w:val="001C7420"/>
    <w:rsid w:val="001D1A04"/>
    <w:rsid w:val="001E7A90"/>
    <w:rsid w:val="001F2C4A"/>
    <w:rsid w:val="00203212"/>
    <w:rsid w:val="00210EBF"/>
    <w:rsid w:val="002148C3"/>
    <w:rsid w:val="002149F6"/>
    <w:rsid w:val="00221FE1"/>
    <w:rsid w:val="00223C14"/>
    <w:rsid w:val="00233EF3"/>
    <w:rsid w:val="00247AA4"/>
    <w:rsid w:val="0025647B"/>
    <w:rsid w:val="002635ED"/>
    <w:rsid w:val="00264330"/>
    <w:rsid w:val="00282FBC"/>
    <w:rsid w:val="00285E95"/>
    <w:rsid w:val="002B224F"/>
    <w:rsid w:val="002B4B09"/>
    <w:rsid w:val="002B601D"/>
    <w:rsid w:val="002C4FC7"/>
    <w:rsid w:val="0030310A"/>
    <w:rsid w:val="003068D3"/>
    <w:rsid w:val="00313B26"/>
    <w:rsid w:val="00314821"/>
    <w:rsid w:val="00316AE2"/>
    <w:rsid w:val="003218CB"/>
    <w:rsid w:val="00330A08"/>
    <w:rsid w:val="0035195E"/>
    <w:rsid w:val="003613F1"/>
    <w:rsid w:val="00366B36"/>
    <w:rsid w:val="00373B73"/>
    <w:rsid w:val="00382A7A"/>
    <w:rsid w:val="00383F91"/>
    <w:rsid w:val="00384699"/>
    <w:rsid w:val="00385027"/>
    <w:rsid w:val="00393536"/>
    <w:rsid w:val="003A7E42"/>
    <w:rsid w:val="003B1FA2"/>
    <w:rsid w:val="003C226D"/>
    <w:rsid w:val="003C352B"/>
    <w:rsid w:val="003C6763"/>
    <w:rsid w:val="003D526A"/>
    <w:rsid w:val="003E7945"/>
    <w:rsid w:val="003F0490"/>
    <w:rsid w:val="00403776"/>
    <w:rsid w:val="00444F65"/>
    <w:rsid w:val="0045410B"/>
    <w:rsid w:val="004667E4"/>
    <w:rsid w:val="00476700"/>
    <w:rsid w:val="00481358"/>
    <w:rsid w:val="00484801"/>
    <w:rsid w:val="00496C5E"/>
    <w:rsid w:val="004A264A"/>
    <w:rsid w:val="004A3286"/>
    <w:rsid w:val="004C2100"/>
    <w:rsid w:val="004D3752"/>
    <w:rsid w:val="004D72F5"/>
    <w:rsid w:val="004E05D1"/>
    <w:rsid w:val="004E17C4"/>
    <w:rsid w:val="004F1E65"/>
    <w:rsid w:val="004F7750"/>
    <w:rsid w:val="0051159D"/>
    <w:rsid w:val="00521045"/>
    <w:rsid w:val="00522DD1"/>
    <w:rsid w:val="00546CF9"/>
    <w:rsid w:val="0054753E"/>
    <w:rsid w:val="00547754"/>
    <w:rsid w:val="00561ABB"/>
    <w:rsid w:val="00563A80"/>
    <w:rsid w:val="005702E2"/>
    <w:rsid w:val="00587129"/>
    <w:rsid w:val="00595A5F"/>
    <w:rsid w:val="00595B66"/>
    <w:rsid w:val="005A7071"/>
    <w:rsid w:val="005B463C"/>
    <w:rsid w:val="005B7655"/>
    <w:rsid w:val="005B7DB1"/>
    <w:rsid w:val="005D02EB"/>
    <w:rsid w:val="005E3740"/>
    <w:rsid w:val="005F2D2C"/>
    <w:rsid w:val="005F6D0F"/>
    <w:rsid w:val="006009CF"/>
    <w:rsid w:val="00606E58"/>
    <w:rsid w:val="00612BAB"/>
    <w:rsid w:val="00614526"/>
    <w:rsid w:val="006157E0"/>
    <w:rsid w:val="00616590"/>
    <w:rsid w:val="00655C8A"/>
    <w:rsid w:val="00657E63"/>
    <w:rsid w:val="006652AF"/>
    <w:rsid w:val="00674782"/>
    <w:rsid w:val="006751C7"/>
    <w:rsid w:val="006804F0"/>
    <w:rsid w:val="00683921"/>
    <w:rsid w:val="006A008B"/>
    <w:rsid w:val="006A22B6"/>
    <w:rsid w:val="006A4E4A"/>
    <w:rsid w:val="006B3236"/>
    <w:rsid w:val="006C3091"/>
    <w:rsid w:val="006C4807"/>
    <w:rsid w:val="006D689D"/>
    <w:rsid w:val="006E06BA"/>
    <w:rsid w:val="006E5DAB"/>
    <w:rsid w:val="007068BC"/>
    <w:rsid w:val="00715B3C"/>
    <w:rsid w:val="007300D2"/>
    <w:rsid w:val="00740284"/>
    <w:rsid w:val="00742D39"/>
    <w:rsid w:val="00766C32"/>
    <w:rsid w:val="0077374D"/>
    <w:rsid w:val="00781249"/>
    <w:rsid w:val="007818B8"/>
    <w:rsid w:val="007855AD"/>
    <w:rsid w:val="00785DB7"/>
    <w:rsid w:val="007872DA"/>
    <w:rsid w:val="00797462"/>
    <w:rsid w:val="007A23CE"/>
    <w:rsid w:val="007A4CFA"/>
    <w:rsid w:val="007A52EE"/>
    <w:rsid w:val="007A5DDF"/>
    <w:rsid w:val="007B079F"/>
    <w:rsid w:val="007B4968"/>
    <w:rsid w:val="007C3021"/>
    <w:rsid w:val="007D1E8B"/>
    <w:rsid w:val="007D26BA"/>
    <w:rsid w:val="007D323D"/>
    <w:rsid w:val="007E2C48"/>
    <w:rsid w:val="007E36C8"/>
    <w:rsid w:val="007E5B7B"/>
    <w:rsid w:val="007E749B"/>
    <w:rsid w:val="00800DE9"/>
    <w:rsid w:val="0080318A"/>
    <w:rsid w:val="00804E6D"/>
    <w:rsid w:val="0080693B"/>
    <w:rsid w:val="008124C6"/>
    <w:rsid w:val="008139EB"/>
    <w:rsid w:val="00816B3A"/>
    <w:rsid w:val="0082578A"/>
    <w:rsid w:val="008520E0"/>
    <w:rsid w:val="008631AE"/>
    <w:rsid w:val="00872E5F"/>
    <w:rsid w:val="008738AA"/>
    <w:rsid w:val="00873BA6"/>
    <w:rsid w:val="00885CAE"/>
    <w:rsid w:val="00893549"/>
    <w:rsid w:val="00894321"/>
    <w:rsid w:val="00895456"/>
    <w:rsid w:val="0089768A"/>
    <w:rsid w:val="008A0245"/>
    <w:rsid w:val="008B4410"/>
    <w:rsid w:val="008C4002"/>
    <w:rsid w:val="008D6103"/>
    <w:rsid w:val="008E1140"/>
    <w:rsid w:val="008E43C6"/>
    <w:rsid w:val="008F1818"/>
    <w:rsid w:val="008F18C7"/>
    <w:rsid w:val="008F1D8A"/>
    <w:rsid w:val="008F50C0"/>
    <w:rsid w:val="008F63E9"/>
    <w:rsid w:val="0092316E"/>
    <w:rsid w:val="00937F7B"/>
    <w:rsid w:val="009429E7"/>
    <w:rsid w:val="0094758E"/>
    <w:rsid w:val="00952037"/>
    <w:rsid w:val="009528F5"/>
    <w:rsid w:val="0099435A"/>
    <w:rsid w:val="00996F31"/>
    <w:rsid w:val="009A7F7E"/>
    <w:rsid w:val="009B3DE3"/>
    <w:rsid w:val="009C56ED"/>
    <w:rsid w:val="009D25BC"/>
    <w:rsid w:val="009D2F8B"/>
    <w:rsid w:val="009F0EEC"/>
    <w:rsid w:val="00A01D1A"/>
    <w:rsid w:val="00A042CE"/>
    <w:rsid w:val="00A05F4C"/>
    <w:rsid w:val="00A11CBA"/>
    <w:rsid w:val="00A12382"/>
    <w:rsid w:val="00A17159"/>
    <w:rsid w:val="00A21B9A"/>
    <w:rsid w:val="00A2355C"/>
    <w:rsid w:val="00A25D45"/>
    <w:rsid w:val="00A656B8"/>
    <w:rsid w:val="00A66944"/>
    <w:rsid w:val="00A73AC2"/>
    <w:rsid w:val="00A8686C"/>
    <w:rsid w:val="00A8796A"/>
    <w:rsid w:val="00A87BC5"/>
    <w:rsid w:val="00A924D6"/>
    <w:rsid w:val="00A97FAA"/>
    <w:rsid w:val="00AB1049"/>
    <w:rsid w:val="00AC0F06"/>
    <w:rsid w:val="00AC387E"/>
    <w:rsid w:val="00AD66D6"/>
    <w:rsid w:val="00AF7945"/>
    <w:rsid w:val="00B1481E"/>
    <w:rsid w:val="00B334B3"/>
    <w:rsid w:val="00B36553"/>
    <w:rsid w:val="00B44AD8"/>
    <w:rsid w:val="00B52717"/>
    <w:rsid w:val="00B53174"/>
    <w:rsid w:val="00B57502"/>
    <w:rsid w:val="00B635EE"/>
    <w:rsid w:val="00B65722"/>
    <w:rsid w:val="00B66340"/>
    <w:rsid w:val="00B7218E"/>
    <w:rsid w:val="00B929D8"/>
    <w:rsid w:val="00BB135F"/>
    <w:rsid w:val="00BD00D1"/>
    <w:rsid w:val="00BD378E"/>
    <w:rsid w:val="00BD3FAA"/>
    <w:rsid w:val="00C00AD5"/>
    <w:rsid w:val="00C039CB"/>
    <w:rsid w:val="00C17272"/>
    <w:rsid w:val="00C17718"/>
    <w:rsid w:val="00C17EBD"/>
    <w:rsid w:val="00C26D31"/>
    <w:rsid w:val="00C309AB"/>
    <w:rsid w:val="00C36068"/>
    <w:rsid w:val="00C36FC5"/>
    <w:rsid w:val="00C4099E"/>
    <w:rsid w:val="00C43DDC"/>
    <w:rsid w:val="00C50C1A"/>
    <w:rsid w:val="00C52CF4"/>
    <w:rsid w:val="00C6715A"/>
    <w:rsid w:val="00C672CD"/>
    <w:rsid w:val="00C80521"/>
    <w:rsid w:val="00C82B2F"/>
    <w:rsid w:val="00C83EBE"/>
    <w:rsid w:val="00C91D66"/>
    <w:rsid w:val="00C96004"/>
    <w:rsid w:val="00C96291"/>
    <w:rsid w:val="00CA10E5"/>
    <w:rsid w:val="00CB1649"/>
    <w:rsid w:val="00CD4828"/>
    <w:rsid w:val="00CE7ECF"/>
    <w:rsid w:val="00CF2AF4"/>
    <w:rsid w:val="00CF61F6"/>
    <w:rsid w:val="00CF67A4"/>
    <w:rsid w:val="00D027D0"/>
    <w:rsid w:val="00D04EFE"/>
    <w:rsid w:val="00D104E5"/>
    <w:rsid w:val="00D1698D"/>
    <w:rsid w:val="00D27D62"/>
    <w:rsid w:val="00D30862"/>
    <w:rsid w:val="00D37996"/>
    <w:rsid w:val="00D42DAC"/>
    <w:rsid w:val="00D4323A"/>
    <w:rsid w:val="00D5510B"/>
    <w:rsid w:val="00D56125"/>
    <w:rsid w:val="00D57723"/>
    <w:rsid w:val="00D74409"/>
    <w:rsid w:val="00D76E24"/>
    <w:rsid w:val="00D813C0"/>
    <w:rsid w:val="00D829AF"/>
    <w:rsid w:val="00D842B9"/>
    <w:rsid w:val="00D84CCD"/>
    <w:rsid w:val="00D90279"/>
    <w:rsid w:val="00D93B9F"/>
    <w:rsid w:val="00D9469A"/>
    <w:rsid w:val="00D94C0C"/>
    <w:rsid w:val="00D9761C"/>
    <w:rsid w:val="00DA3894"/>
    <w:rsid w:val="00DA7975"/>
    <w:rsid w:val="00DB3C22"/>
    <w:rsid w:val="00DB61D2"/>
    <w:rsid w:val="00DC4C46"/>
    <w:rsid w:val="00DE1D0F"/>
    <w:rsid w:val="00DE6D7F"/>
    <w:rsid w:val="00DE6EC4"/>
    <w:rsid w:val="00DF14EC"/>
    <w:rsid w:val="00DF4FE0"/>
    <w:rsid w:val="00E0723C"/>
    <w:rsid w:val="00E1498E"/>
    <w:rsid w:val="00E24717"/>
    <w:rsid w:val="00E300B5"/>
    <w:rsid w:val="00E40BDF"/>
    <w:rsid w:val="00E444AB"/>
    <w:rsid w:val="00E4516C"/>
    <w:rsid w:val="00E5117A"/>
    <w:rsid w:val="00E70BC0"/>
    <w:rsid w:val="00E969C8"/>
    <w:rsid w:val="00EA5B49"/>
    <w:rsid w:val="00EB734C"/>
    <w:rsid w:val="00EB7F61"/>
    <w:rsid w:val="00EC332C"/>
    <w:rsid w:val="00EE4590"/>
    <w:rsid w:val="00EE68A0"/>
    <w:rsid w:val="00EE6E1A"/>
    <w:rsid w:val="00EF569A"/>
    <w:rsid w:val="00F03C7A"/>
    <w:rsid w:val="00F04267"/>
    <w:rsid w:val="00F06F96"/>
    <w:rsid w:val="00F14DC7"/>
    <w:rsid w:val="00F30E97"/>
    <w:rsid w:val="00F31457"/>
    <w:rsid w:val="00F44973"/>
    <w:rsid w:val="00F45916"/>
    <w:rsid w:val="00F45C4A"/>
    <w:rsid w:val="00F50BBB"/>
    <w:rsid w:val="00F5198B"/>
    <w:rsid w:val="00F533F1"/>
    <w:rsid w:val="00F5476C"/>
    <w:rsid w:val="00F5623A"/>
    <w:rsid w:val="00F64BF7"/>
    <w:rsid w:val="00F66772"/>
    <w:rsid w:val="00F7593B"/>
    <w:rsid w:val="00F85959"/>
    <w:rsid w:val="00F86273"/>
    <w:rsid w:val="00FA0D37"/>
    <w:rsid w:val="00FA3F02"/>
    <w:rsid w:val="00FA6B1C"/>
    <w:rsid w:val="00FC0AFC"/>
    <w:rsid w:val="00FC0F16"/>
    <w:rsid w:val="00FC7794"/>
    <w:rsid w:val="00FE4339"/>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ind w:left="425" w:hanging="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4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68A0"/>
    <w:pPr>
      <w:spacing w:before="100" w:beforeAutospacing="1" w:after="100" w:afterAutospacing="1" w:line="240" w:lineRule="auto"/>
      <w:ind w:left="0" w:firstLine="0"/>
      <w:jc w:val="left"/>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233E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8A0"/>
    <w:rPr>
      <w:rFonts w:eastAsia="Times New Roman"/>
      <w:b/>
      <w:bCs/>
      <w:sz w:val="27"/>
      <w:szCs w:val="27"/>
    </w:rPr>
  </w:style>
  <w:style w:type="paragraph" w:styleId="NormalWeb">
    <w:name w:val="Normal (Web)"/>
    <w:basedOn w:val="Normal"/>
    <w:uiPriority w:val="99"/>
    <w:unhideWhenUsed/>
    <w:rsid w:val="00EE68A0"/>
    <w:pPr>
      <w:spacing w:before="100" w:beforeAutospacing="1" w:after="100" w:afterAutospacing="1" w:line="240" w:lineRule="auto"/>
      <w:ind w:left="0" w:firstLine="0"/>
      <w:jc w:val="left"/>
    </w:pPr>
    <w:rPr>
      <w:rFonts w:eastAsia="Times New Roman"/>
    </w:rPr>
  </w:style>
  <w:style w:type="character" w:styleId="Strong">
    <w:name w:val="Strong"/>
    <w:basedOn w:val="DefaultParagraphFont"/>
    <w:uiPriority w:val="22"/>
    <w:qFormat/>
    <w:rsid w:val="00EE68A0"/>
    <w:rPr>
      <w:b/>
      <w:bCs/>
    </w:rPr>
  </w:style>
  <w:style w:type="paragraph" w:styleId="BalloonText">
    <w:name w:val="Balloon Text"/>
    <w:basedOn w:val="Normal"/>
    <w:link w:val="BalloonTextChar"/>
    <w:uiPriority w:val="99"/>
    <w:semiHidden/>
    <w:unhideWhenUsed/>
    <w:rsid w:val="00EE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A0"/>
    <w:rPr>
      <w:rFonts w:ascii="Tahoma" w:hAnsi="Tahoma" w:cs="Tahoma"/>
      <w:sz w:val="16"/>
      <w:szCs w:val="16"/>
    </w:rPr>
  </w:style>
  <w:style w:type="character" w:customStyle="1" w:styleId="Heading1Char">
    <w:name w:val="Heading 1 Char"/>
    <w:basedOn w:val="DefaultParagraphFont"/>
    <w:link w:val="Heading1"/>
    <w:uiPriority w:val="9"/>
    <w:rsid w:val="00D946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9469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94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E0723C"/>
    <w:pPr>
      <w:spacing w:before="100" w:beforeAutospacing="1" w:after="100" w:afterAutospacing="1" w:line="240" w:lineRule="auto"/>
      <w:ind w:left="0" w:firstLine="0"/>
      <w:jc w:val="left"/>
    </w:pPr>
    <w:rPr>
      <w:rFonts w:eastAsia="Times New Roman"/>
    </w:rPr>
  </w:style>
  <w:style w:type="character" w:styleId="Hyperlink">
    <w:name w:val="Hyperlink"/>
    <w:basedOn w:val="DefaultParagraphFont"/>
    <w:uiPriority w:val="99"/>
    <w:semiHidden/>
    <w:unhideWhenUsed/>
    <w:rsid w:val="00952037"/>
    <w:rPr>
      <w:color w:val="0000FF"/>
      <w:u w:val="single"/>
    </w:rPr>
  </w:style>
  <w:style w:type="paragraph" w:styleId="z-TopofForm">
    <w:name w:val="HTML Top of Form"/>
    <w:basedOn w:val="Normal"/>
    <w:next w:val="Normal"/>
    <w:link w:val="z-TopofFormChar"/>
    <w:hidden/>
    <w:uiPriority w:val="99"/>
    <w:semiHidden/>
    <w:unhideWhenUsed/>
    <w:rsid w:val="00382A7A"/>
    <w:pPr>
      <w:pBdr>
        <w:bottom w:val="single" w:sz="6" w:space="1" w:color="auto"/>
      </w:pBdr>
      <w:spacing w:after="0" w:line="240" w:lineRule="auto"/>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2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2A7A"/>
    <w:pPr>
      <w:pBdr>
        <w:top w:val="single" w:sz="6" w:space="1" w:color="auto"/>
      </w:pBdr>
      <w:spacing w:after="0" w:line="240" w:lineRule="auto"/>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2A7A"/>
    <w:rPr>
      <w:rFonts w:ascii="Arial" w:eastAsia="Times New Roman" w:hAnsi="Arial" w:cs="Arial"/>
      <w:vanish/>
      <w:sz w:val="16"/>
      <w:szCs w:val="16"/>
    </w:rPr>
  </w:style>
  <w:style w:type="paragraph" w:styleId="Header">
    <w:name w:val="header"/>
    <w:basedOn w:val="Normal"/>
    <w:link w:val="HeaderChar"/>
    <w:uiPriority w:val="99"/>
    <w:unhideWhenUsed/>
    <w:rsid w:val="00314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821"/>
  </w:style>
  <w:style w:type="paragraph" w:styleId="Footer">
    <w:name w:val="footer"/>
    <w:basedOn w:val="Normal"/>
    <w:link w:val="FooterChar"/>
    <w:uiPriority w:val="99"/>
    <w:unhideWhenUsed/>
    <w:rsid w:val="00314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821"/>
  </w:style>
  <w:style w:type="character" w:styleId="Emphasis">
    <w:name w:val="Emphasis"/>
    <w:basedOn w:val="DefaultParagraphFont"/>
    <w:uiPriority w:val="20"/>
    <w:qFormat/>
    <w:rsid w:val="007818B8"/>
    <w:rPr>
      <w:i/>
      <w:iCs/>
    </w:rPr>
  </w:style>
  <w:style w:type="character" w:customStyle="1" w:styleId="Heading4Char">
    <w:name w:val="Heading 4 Char"/>
    <w:basedOn w:val="DefaultParagraphFont"/>
    <w:link w:val="Heading4"/>
    <w:uiPriority w:val="9"/>
    <w:rsid w:val="00233E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ind w:left="425" w:hanging="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4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68A0"/>
    <w:pPr>
      <w:spacing w:before="100" w:beforeAutospacing="1" w:after="100" w:afterAutospacing="1" w:line="240" w:lineRule="auto"/>
      <w:ind w:left="0" w:firstLine="0"/>
      <w:jc w:val="left"/>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233E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8A0"/>
    <w:rPr>
      <w:rFonts w:eastAsia="Times New Roman"/>
      <w:b/>
      <w:bCs/>
      <w:sz w:val="27"/>
      <w:szCs w:val="27"/>
    </w:rPr>
  </w:style>
  <w:style w:type="paragraph" w:styleId="NormalWeb">
    <w:name w:val="Normal (Web)"/>
    <w:basedOn w:val="Normal"/>
    <w:uiPriority w:val="99"/>
    <w:unhideWhenUsed/>
    <w:rsid w:val="00EE68A0"/>
    <w:pPr>
      <w:spacing w:before="100" w:beforeAutospacing="1" w:after="100" w:afterAutospacing="1" w:line="240" w:lineRule="auto"/>
      <w:ind w:left="0" w:firstLine="0"/>
      <w:jc w:val="left"/>
    </w:pPr>
    <w:rPr>
      <w:rFonts w:eastAsia="Times New Roman"/>
    </w:rPr>
  </w:style>
  <w:style w:type="character" w:styleId="Strong">
    <w:name w:val="Strong"/>
    <w:basedOn w:val="DefaultParagraphFont"/>
    <w:uiPriority w:val="22"/>
    <w:qFormat/>
    <w:rsid w:val="00EE68A0"/>
    <w:rPr>
      <w:b/>
      <w:bCs/>
    </w:rPr>
  </w:style>
  <w:style w:type="paragraph" w:styleId="BalloonText">
    <w:name w:val="Balloon Text"/>
    <w:basedOn w:val="Normal"/>
    <w:link w:val="BalloonTextChar"/>
    <w:uiPriority w:val="99"/>
    <w:semiHidden/>
    <w:unhideWhenUsed/>
    <w:rsid w:val="00EE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A0"/>
    <w:rPr>
      <w:rFonts w:ascii="Tahoma" w:hAnsi="Tahoma" w:cs="Tahoma"/>
      <w:sz w:val="16"/>
      <w:szCs w:val="16"/>
    </w:rPr>
  </w:style>
  <w:style w:type="character" w:customStyle="1" w:styleId="Heading1Char">
    <w:name w:val="Heading 1 Char"/>
    <w:basedOn w:val="DefaultParagraphFont"/>
    <w:link w:val="Heading1"/>
    <w:uiPriority w:val="9"/>
    <w:rsid w:val="00D946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9469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94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E0723C"/>
    <w:pPr>
      <w:spacing w:before="100" w:beforeAutospacing="1" w:after="100" w:afterAutospacing="1" w:line="240" w:lineRule="auto"/>
      <w:ind w:left="0" w:firstLine="0"/>
      <w:jc w:val="left"/>
    </w:pPr>
    <w:rPr>
      <w:rFonts w:eastAsia="Times New Roman"/>
    </w:rPr>
  </w:style>
  <w:style w:type="character" w:styleId="Hyperlink">
    <w:name w:val="Hyperlink"/>
    <w:basedOn w:val="DefaultParagraphFont"/>
    <w:uiPriority w:val="99"/>
    <w:semiHidden/>
    <w:unhideWhenUsed/>
    <w:rsid w:val="00952037"/>
    <w:rPr>
      <w:color w:val="0000FF"/>
      <w:u w:val="single"/>
    </w:rPr>
  </w:style>
  <w:style w:type="paragraph" w:styleId="z-TopofForm">
    <w:name w:val="HTML Top of Form"/>
    <w:basedOn w:val="Normal"/>
    <w:next w:val="Normal"/>
    <w:link w:val="z-TopofFormChar"/>
    <w:hidden/>
    <w:uiPriority w:val="99"/>
    <w:semiHidden/>
    <w:unhideWhenUsed/>
    <w:rsid w:val="00382A7A"/>
    <w:pPr>
      <w:pBdr>
        <w:bottom w:val="single" w:sz="6" w:space="1" w:color="auto"/>
      </w:pBdr>
      <w:spacing w:after="0" w:line="240" w:lineRule="auto"/>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2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2A7A"/>
    <w:pPr>
      <w:pBdr>
        <w:top w:val="single" w:sz="6" w:space="1" w:color="auto"/>
      </w:pBdr>
      <w:spacing w:after="0" w:line="240" w:lineRule="auto"/>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2A7A"/>
    <w:rPr>
      <w:rFonts w:ascii="Arial" w:eastAsia="Times New Roman" w:hAnsi="Arial" w:cs="Arial"/>
      <w:vanish/>
      <w:sz w:val="16"/>
      <w:szCs w:val="16"/>
    </w:rPr>
  </w:style>
  <w:style w:type="paragraph" w:styleId="Header">
    <w:name w:val="header"/>
    <w:basedOn w:val="Normal"/>
    <w:link w:val="HeaderChar"/>
    <w:uiPriority w:val="99"/>
    <w:unhideWhenUsed/>
    <w:rsid w:val="00314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821"/>
  </w:style>
  <w:style w:type="paragraph" w:styleId="Footer">
    <w:name w:val="footer"/>
    <w:basedOn w:val="Normal"/>
    <w:link w:val="FooterChar"/>
    <w:uiPriority w:val="99"/>
    <w:unhideWhenUsed/>
    <w:rsid w:val="00314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821"/>
  </w:style>
  <w:style w:type="character" w:styleId="Emphasis">
    <w:name w:val="Emphasis"/>
    <w:basedOn w:val="DefaultParagraphFont"/>
    <w:uiPriority w:val="20"/>
    <w:qFormat/>
    <w:rsid w:val="007818B8"/>
    <w:rPr>
      <w:i/>
      <w:iCs/>
    </w:rPr>
  </w:style>
  <w:style w:type="character" w:customStyle="1" w:styleId="Heading4Char">
    <w:name w:val="Heading 4 Char"/>
    <w:basedOn w:val="DefaultParagraphFont"/>
    <w:link w:val="Heading4"/>
    <w:uiPriority w:val="9"/>
    <w:rsid w:val="00233EF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030">
      <w:bodyDiv w:val="1"/>
      <w:marLeft w:val="0"/>
      <w:marRight w:val="0"/>
      <w:marTop w:val="0"/>
      <w:marBottom w:val="0"/>
      <w:divBdr>
        <w:top w:val="none" w:sz="0" w:space="0" w:color="auto"/>
        <w:left w:val="none" w:sz="0" w:space="0" w:color="auto"/>
        <w:bottom w:val="none" w:sz="0" w:space="0" w:color="auto"/>
        <w:right w:val="none" w:sz="0" w:space="0" w:color="auto"/>
      </w:divBdr>
    </w:div>
    <w:div w:id="48501685">
      <w:bodyDiv w:val="1"/>
      <w:marLeft w:val="0"/>
      <w:marRight w:val="0"/>
      <w:marTop w:val="0"/>
      <w:marBottom w:val="0"/>
      <w:divBdr>
        <w:top w:val="none" w:sz="0" w:space="0" w:color="auto"/>
        <w:left w:val="none" w:sz="0" w:space="0" w:color="auto"/>
        <w:bottom w:val="none" w:sz="0" w:space="0" w:color="auto"/>
        <w:right w:val="none" w:sz="0" w:space="0" w:color="auto"/>
      </w:divBdr>
    </w:div>
    <w:div w:id="142504820">
      <w:bodyDiv w:val="1"/>
      <w:marLeft w:val="0"/>
      <w:marRight w:val="0"/>
      <w:marTop w:val="0"/>
      <w:marBottom w:val="0"/>
      <w:divBdr>
        <w:top w:val="none" w:sz="0" w:space="0" w:color="auto"/>
        <w:left w:val="none" w:sz="0" w:space="0" w:color="auto"/>
        <w:bottom w:val="none" w:sz="0" w:space="0" w:color="auto"/>
        <w:right w:val="none" w:sz="0" w:space="0" w:color="auto"/>
      </w:divBdr>
      <w:divsChild>
        <w:div w:id="663321415">
          <w:marLeft w:val="0"/>
          <w:marRight w:val="0"/>
          <w:marTop w:val="0"/>
          <w:marBottom w:val="600"/>
          <w:divBdr>
            <w:top w:val="none" w:sz="0" w:space="0" w:color="auto"/>
            <w:left w:val="none" w:sz="0" w:space="0" w:color="auto"/>
            <w:bottom w:val="none" w:sz="0" w:space="0" w:color="auto"/>
            <w:right w:val="none" w:sz="0" w:space="0" w:color="auto"/>
          </w:divBdr>
          <w:divsChild>
            <w:div w:id="20031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406">
      <w:bodyDiv w:val="1"/>
      <w:marLeft w:val="0"/>
      <w:marRight w:val="0"/>
      <w:marTop w:val="0"/>
      <w:marBottom w:val="0"/>
      <w:divBdr>
        <w:top w:val="none" w:sz="0" w:space="0" w:color="auto"/>
        <w:left w:val="none" w:sz="0" w:space="0" w:color="auto"/>
        <w:bottom w:val="none" w:sz="0" w:space="0" w:color="auto"/>
        <w:right w:val="none" w:sz="0" w:space="0" w:color="auto"/>
      </w:divBdr>
    </w:div>
    <w:div w:id="214196971">
      <w:bodyDiv w:val="1"/>
      <w:marLeft w:val="0"/>
      <w:marRight w:val="0"/>
      <w:marTop w:val="0"/>
      <w:marBottom w:val="0"/>
      <w:divBdr>
        <w:top w:val="none" w:sz="0" w:space="0" w:color="auto"/>
        <w:left w:val="none" w:sz="0" w:space="0" w:color="auto"/>
        <w:bottom w:val="none" w:sz="0" w:space="0" w:color="auto"/>
        <w:right w:val="none" w:sz="0" w:space="0" w:color="auto"/>
      </w:divBdr>
      <w:divsChild>
        <w:div w:id="802041236">
          <w:marLeft w:val="0"/>
          <w:marRight w:val="0"/>
          <w:marTop w:val="0"/>
          <w:marBottom w:val="750"/>
          <w:divBdr>
            <w:top w:val="none" w:sz="0" w:space="0" w:color="auto"/>
            <w:left w:val="none" w:sz="0" w:space="0" w:color="auto"/>
            <w:bottom w:val="none" w:sz="0" w:space="0" w:color="auto"/>
            <w:right w:val="none" w:sz="0" w:space="0" w:color="auto"/>
          </w:divBdr>
          <w:divsChild>
            <w:div w:id="3578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905">
      <w:bodyDiv w:val="1"/>
      <w:marLeft w:val="0"/>
      <w:marRight w:val="0"/>
      <w:marTop w:val="0"/>
      <w:marBottom w:val="0"/>
      <w:divBdr>
        <w:top w:val="none" w:sz="0" w:space="0" w:color="auto"/>
        <w:left w:val="none" w:sz="0" w:space="0" w:color="auto"/>
        <w:bottom w:val="none" w:sz="0" w:space="0" w:color="auto"/>
        <w:right w:val="none" w:sz="0" w:space="0" w:color="auto"/>
      </w:divBdr>
      <w:divsChild>
        <w:div w:id="1724787984">
          <w:marLeft w:val="0"/>
          <w:marRight w:val="0"/>
          <w:marTop w:val="0"/>
          <w:marBottom w:val="450"/>
          <w:divBdr>
            <w:top w:val="none" w:sz="0" w:space="0" w:color="auto"/>
            <w:left w:val="none" w:sz="0" w:space="0" w:color="auto"/>
            <w:bottom w:val="none" w:sz="0" w:space="0" w:color="auto"/>
            <w:right w:val="none" w:sz="0" w:space="0" w:color="auto"/>
          </w:divBdr>
          <w:divsChild>
            <w:div w:id="1816948142">
              <w:marLeft w:val="0"/>
              <w:marRight w:val="0"/>
              <w:marTop w:val="0"/>
              <w:marBottom w:val="0"/>
              <w:divBdr>
                <w:top w:val="none" w:sz="0" w:space="0" w:color="auto"/>
                <w:left w:val="none" w:sz="0" w:space="0" w:color="auto"/>
                <w:bottom w:val="none" w:sz="0" w:space="0" w:color="auto"/>
                <w:right w:val="none" w:sz="0" w:space="0" w:color="auto"/>
              </w:divBdr>
            </w:div>
          </w:divsChild>
        </w:div>
        <w:div w:id="1002708304">
          <w:marLeft w:val="0"/>
          <w:marRight w:val="0"/>
          <w:marTop w:val="0"/>
          <w:marBottom w:val="0"/>
          <w:divBdr>
            <w:top w:val="none" w:sz="0" w:space="0" w:color="auto"/>
            <w:left w:val="none" w:sz="0" w:space="0" w:color="auto"/>
            <w:bottom w:val="none" w:sz="0" w:space="0" w:color="auto"/>
            <w:right w:val="none" w:sz="0" w:space="0" w:color="auto"/>
          </w:divBdr>
          <w:divsChild>
            <w:div w:id="20356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545">
      <w:bodyDiv w:val="1"/>
      <w:marLeft w:val="0"/>
      <w:marRight w:val="0"/>
      <w:marTop w:val="0"/>
      <w:marBottom w:val="0"/>
      <w:divBdr>
        <w:top w:val="none" w:sz="0" w:space="0" w:color="auto"/>
        <w:left w:val="none" w:sz="0" w:space="0" w:color="auto"/>
        <w:bottom w:val="none" w:sz="0" w:space="0" w:color="auto"/>
        <w:right w:val="none" w:sz="0" w:space="0" w:color="auto"/>
      </w:divBdr>
    </w:div>
    <w:div w:id="492993053">
      <w:bodyDiv w:val="1"/>
      <w:marLeft w:val="0"/>
      <w:marRight w:val="0"/>
      <w:marTop w:val="0"/>
      <w:marBottom w:val="0"/>
      <w:divBdr>
        <w:top w:val="none" w:sz="0" w:space="0" w:color="auto"/>
        <w:left w:val="none" w:sz="0" w:space="0" w:color="auto"/>
        <w:bottom w:val="none" w:sz="0" w:space="0" w:color="auto"/>
        <w:right w:val="none" w:sz="0" w:space="0" w:color="auto"/>
      </w:divBdr>
      <w:divsChild>
        <w:div w:id="1658730044">
          <w:marLeft w:val="0"/>
          <w:marRight w:val="0"/>
          <w:marTop w:val="0"/>
          <w:marBottom w:val="0"/>
          <w:divBdr>
            <w:top w:val="none" w:sz="0" w:space="0" w:color="auto"/>
            <w:left w:val="none" w:sz="0" w:space="0" w:color="auto"/>
            <w:bottom w:val="none" w:sz="0" w:space="0" w:color="auto"/>
            <w:right w:val="none" w:sz="0" w:space="0" w:color="auto"/>
          </w:divBdr>
          <w:divsChild>
            <w:div w:id="1111629065">
              <w:marLeft w:val="0"/>
              <w:marRight w:val="0"/>
              <w:marTop w:val="0"/>
              <w:marBottom w:val="0"/>
              <w:divBdr>
                <w:top w:val="none" w:sz="0" w:space="0" w:color="auto"/>
                <w:left w:val="none" w:sz="0" w:space="0" w:color="auto"/>
                <w:bottom w:val="none" w:sz="0" w:space="0" w:color="auto"/>
                <w:right w:val="none" w:sz="0" w:space="0" w:color="auto"/>
              </w:divBdr>
              <w:divsChild>
                <w:div w:id="1226650536">
                  <w:marLeft w:val="0"/>
                  <w:marRight w:val="0"/>
                  <w:marTop w:val="0"/>
                  <w:marBottom w:val="0"/>
                  <w:divBdr>
                    <w:top w:val="none" w:sz="0" w:space="0" w:color="auto"/>
                    <w:left w:val="none" w:sz="0" w:space="0" w:color="auto"/>
                    <w:bottom w:val="none" w:sz="0" w:space="0" w:color="auto"/>
                    <w:right w:val="none" w:sz="0" w:space="0" w:color="auto"/>
                  </w:divBdr>
                  <w:divsChild>
                    <w:div w:id="1600602177">
                      <w:marLeft w:val="0"/>
                      <w:marRight w:val="0"/>
                      <w:marTop w:val="0"/>
                      <w:marBottom w:val="0"/>
                      <w:divBdr>
                        <w:top w:val="none" w:sz="0" w:space="0" w:color="auto"/>
                        <w:left w:val="none" w:sz="0" w:space="0" w:color="auto"/>
                        <w:bottom w:val="none" w:sz="0" w:space="0" w:color="auto"/>
                        <w:right w:val="none" w:sz="0" w:space="0" w:color="auto"/>
                      </w:divBdr>
                    </w:div>
                    <w:div w:id="1831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8899">
          <w:marLeft w:val="0"/>
          <w:marRight w:val="0"/>
          <w:marTop w:val="0"/>
          <w:marBottom w:val="0"/>
          <w:divBdr>
            <w:top w:val="none" w:sz="0" w:space="0" w:color="auto"/>
            <w:left w:val="none" w:sz="0" w:space="0" w:color="auto"/>
            <w:bottom w:val="none" w:sz="0" w:space="0" w:color="auto"/>
            <w:right w:val="none" w:sz="0" w:space="0" w:color="auto"/>
          </w:divBdr>
          <w:divsChild>
            <w:div w:id="327947837">
              <w:marLeft w:val="0"/>
              <w:marRight w:val="0"/>
              <w:marTop w:val="0"/>
              <w:marBottom w:val="0"/>
              <w:divBdr>
                <w:top w:val="none" w:sz="0" w:space="0" w:color="auto"/>
                <w:left w:val="none" w:sz="0" w:space="0" w:color="auto"/>
                <w:bottom w:val="none" w:sz="0" w:space="0" w:color="auto"/>
                <w:right w:val="none" w:sz="0" w:space="0" w:color="auto"/>
              </w:divBdr>
              <w:divsChild>
                <w:div w:id="890962534">
                  <w:marLeft w:val="0"/>
                  <w:marRight w:val="0"/>
                  <w:marTop w:val="0"/>
                  <w:marBottom w:val="0"/>
                  <w:divBdr>
                    <w:top w:val="none" w:sz="0" w:space="0" w:color="auto"/>
                    <w:left w:val="none" w:sz="0" w:space="0" w:color="auto"/>
                    <w:bottom w:val="none" w:sz="0" w:space="0" w:color="auto"/>
                    <w:right w:val="none" w:sz="0" w:space="0" w:color="auto"/>
                  </w:divBdr>
                </w:div>
                <w:div w:id="1829205297">
                  <w:marLeft w:val="0"/>
                  <w:marRight w:val="0"/>
                  <w:marTop w:val="0"/>
                  <w:marBottom w:val="0"/>
                  <w:divBdr>
                    <w:top w:val="none" w:sz="0" w:space="0" w:color="auto"/>
                    <w:left w:val="none" w:sz="0" w:space="0" w:color="auto"/>
                    <w:bottom w:val="none" w:sz="0" w:space="0" w:color="auto"/>
                    <w:right w:val="none" w:sz="0" w:space="0" w:color="auto"/>
                  </w:divBdr>
                  <w:divsChild>
                    <w:div w:id="548763666">
                      <w:marLeft w:val="0"/>
                      <w:marRight w:val="0"/>
                      <w:marTop w:val="0"/>
                      <w:marBottom w:val="0"/>
                      <w:divBdr>
                        <w:top w:val="none" w:sz="0" w:space="0" w:color="auto"/>
                        <w:left w:val="none" w:sz="0" w:space="0" w:color="auto"/>
                        <w:bottom w:val="none" w:sz="0" w:space="0" w:color="auto"/>
                        <w:right w:val="none" w:sz="0" w:space="0" w:color="auto"/>
                      </w:divBdr>
                      <w:divsChild>
                        <w:div w:id="1770350023">
                          <w:marLeft w:val="0"/>
                          <w:marRight w:val="0"/>
                          <w:marTop w:val="0"/>
                          <w:marBottom w:val="0"/>
                          <w:divBdr>
                            <w:top w:val="none" w:sz="0" w:space="0" w:color="auto"/>
                            <w:left w:val="none" w:sz="0" w:space="0" w:color="auto"/>
                            <w:bottom w:val="none" w:sz="0" w:space="0" w:color="auto"/>
                            <w:right w:val="none" w:sz="0" w:space="0" w:color="auto"/>
                          </w:divBdr>
                          <w:divsChild>
                            <w:div w:id="335116049">
                              <w:marLeft w:val="0"/>
                              <w:marRight w:val="0"/>
                              <w:marTop w:val="0"/>
                              <w:marBottom w:val="0"/>
                              <w:divBdr>
                                <w:top w:val="none" w:sz="0" w:space="0" w:color="auto"/>
                                <w:left w:val="none" w:sz="0" w:space="0" w:color="auto"/>
                                <w:bottom w:val="none" w:sz="0" w:space="0" w:color="auto"/>
                                <w:right w:val="none" w:sz="0" w:space="0" w:color="auto"/>
                              </w:divBdr>
                              <w:divsChild>
                                <w:div w:id="2115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798787">
          <w:marLeft w:val="0"/>
          <w:marRight w:val="0"/>
          <w:marTop w:val="0"/>
          <w:marBottom w:val="0"/>
          <w:divBdr>
            <w:top w:val="none" w:sz="0" w:space="0" w:color="auto"/>
            <w:left w:val="none" w:sz="0" w:space="0" w:color="auto"/>
            <w:bottom w:val="none" w:sz="0" w:space="0" w:color="auto"/>
            <w:right w:val="none" w:sz="0" w:space="0" w:color="auto"/>
          </w:divBdr>
          <w:divsChild>
            <w:div w:id="1452892455">
              <w:marLeft w:val="0"/>
              <w:marRight w:val="0"/>
              <w:marTop w:val="0"/>
              <w:marBottom w:val="0"/>
              <w:divBdr>
                <w:top w:val="none" w:sz="0" w:space="0" w:color="auto"/>
                <w:left w:val="none" w:sz="0" w:space="0" w:color="auto"/>
                <w:bottom w:val="none" w:sz="0" w:space="0" w:color="auto"/>
                <w:right w:val="none" w:sz="0" w:space="0" w:color="auto"/>
              </w:divBdr>
              <w:divsChild>
                <w:div w:id="2143190443">
                  <w:marLeft w:val="0"/>
                  <w:marRight w:val="0"/>
                  <w:marTop w:val="0"/>
                  <w:marBottom w:val="0"/>
                  <w:divBdr>
                    <w:top w:val="none" w:sz="0" w:space="0" w:color="auto"/>
                    <w:left w:val="none" w:sz="0" w:space="0" w:color="auto"/>
                    <w:bottom w:val="none" w:sz="0" w:space="0" w:color="auto"/>
                    <w:right w:val="none" w:sz="0" w:space="0" w:color="auto"/>
                  </w:divBdr>
                  <w:divsChild>
                    <w:div w:id="1698962334">
                      <w:marLeft w:val="0"/>
                      <w:marRight w:val="0"/>
                      <w:marTop w:val="0"/>
                      <w:marBottom w:val="0"/>
                      <w:divBdr>
                        <w:top w:val="none" w:sz="0" w:space="0" w:color="auto"/>
                        <w:left w:val="none" w:sz="0" w:space="0" w:color="auto"/>
                        <w:bottom w:val="none" w:sz="0" w:space="0" w:color="auto"/>
                        <w:right w:val="none" w:sz="0" w:space="0" w:color="auto"/>
                      </w:divBdr>
                      <w:divsChild>
                        <w:div w:id="1670979892">
                          <w:marLeft w:val="0"/>
                          <w:marRight w:val="0"/>
                          <w:marTop w:val="0"/>
                          <w:marBottom w:val="0"/>
                          <w:divBdr>
                            <w:top w:val="none" w:sz="0" w:space="0" w:color="auto"/>
                            <w:left w:val="none" w:sz="0" w:space="0" w:color="auto"/>
                            <w:bottom w:val="none" w:sz="0" w:space="0" w:color="auto"/>
                            <w:right w:val="none" w:sz="0" w:space="0" w:color="auto"/>
                          </w:divBdr>
                          <w:divsChild>
                            <w:div w:id="488404803">
                              <w:marLeft w:val="0"/>
                              <w:marRight w:val="0"/>
                              <w:marTop w:val="0"/>
                              <w:marBottom w:val="0"/>
                              <w:divBdr>
                                <w:top w:val="none" w:sz="0" w:space="0" w:color="auto"/>
                                <w:left w:val="none" w:sz="0" w:space="0" w:color="auto"/>
                                <w:bottom w:val="none" w:sz="0" w:space="0" w:color="auto"/>
                                <w:right w:val="none" w:sz="0" w:space="0" w:color="auto"/>
                              </w:divBdr>
                              <w:divsChild>
                                <w:div w:id="674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06848">
                  <w:marLeft w:val="0"/>
                  <w:marRight w:val="0"/>
                  <w:marTop w:val="0"/>
                  <w:marBottom w:val="0"/>
                  <w:divBdr>
                    <w:top w:val="none" w:sz="0" w:space="0" w:color="auto"/>
                    <w:left w:val="none" w:sz="0" w:space="0" w:color="auto"/>
                    <w:bottom w:val="none" w:sz="0" w:space="0" w:color="auto"/>
                    <w:right w:val="none" w:sz="0" w:space="0" w:color="auto"/>
                  </w:divBdr>
                  <w:divsChild>
                    <w:div w:id="29498836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08863796">
          <w:marLeft w:val="0"/>
          <w:marRight w:val="0"/>
          <w:marTop w:val="0"/>
          <w:marBottom w:val="0"/>
          <w:divBdr>
            <w:top w:val="none" w:sz="0" w:space="0" w:color="auto"/>
            <w:left w:val="none" w:sz="0" w:space="0" w:color="auto"/>
            <w:bottom w:val="none" w:sz="0" w:space="0" w:color="auto"/>
            <w:right w:val="none" w:sz="0" w:space="0" w:color="auto"/>
          </w:divBdr>
        </w:div>
        <w:div w:id="1526404328">
          <w:marLeft w:val="0"/>
          <w:marRight w:val="0"/>
          <w:marTop w:val="0"/>
          <w:marBottom w:val="0"/>
          <w:divBdr>
            <w:top w:val="none" w:sz="0" w:space="0" w:color="auto"/>
            <w:left w:val="none" w:sz="0" w:space="0" w:color="auto"/>
            <w:bottom w:val="none" w:sz="0" w:space="0" w:color="auto"/>
            <w:right w:val="none" w:sz="0" w:space="0" w:color="auto"/>
          </w:divBdr>
        </w:div>
        <w:div w:id="196280664">
          <w:marLeft w:val="0"/>
          <w:marRight w:val="0"/>
          <w:marTop w:val="0"/>
          <w:marBottom w:val="0"/>
          <w:divBdr>
            <w:top w:val="none" w:sz="0" w:space="0" w:color="auto"/>
            <w:left w:val="none" w:sz="0" w:space="0" w:color="auto"/>
            <w:bottom w:val="none" w:sz="0" w:space="0" w:color="auto"/>
            <w:right w:val="none" w:sz="0" w:space="0" w:color="auto"/>
          </w:divBdr>
        </w:div>
      </w:divsChild>
    </w:div>
    <w:div w:id="631055550">
      <w:bodyDiv w:val="1"/>
      <w:marLeft w:val="0"/>
      <w:marRight w:val="0"/>
      <w:marTop w:val="0"/>
      <w:marBottom w:val="0"/>
      <w:divBdr>
        <w:top w:val="none" w:sz="0" w:space="0" w:color="auto"/>
        <w:left w:val="none" w:sz="0" w:space="0" w:color="auto"/>
        <w:bottom w:val="none" w:sz="0" w:space="0" w:color="auto"/>
        <w:right w:val="none" w:sz="0" w:space="0" w:color="auto"/>
      </w:divBdr>
      <w:divsChild>
        <w:div w:id="91244390">
          <w:marLeft w:val="0"/>
          <w:marRight w:val="0"/>
          <w:marTop w:val="0"/>
          <w:marBottom w:val="0"/>
          <w:divBdr>
            <w:top w:val="none" w:sz="0" w:space="0" w:color="auto"/>
            <w:left w:val="none" w:sz="0" w:space="0" w:color="auto"/>
            <w:bottom w:val="none" w:sz="0" w:space="0" w:color="auto"/>
            <w:right w:val="none" w:sz="0" w:space="0" w:color="auto"/>
          </w:divBdr>
          <w:divsChild>
            <w:div w:id="696346302">
              <w:marLeft w:val="0"/>
              <w:marRight w:val="0"/>
              <w:marTop w:val="0"/>
              <w:marBottom w:val="0"/>
              <w:divBdr>
                <w:top w:val="none" w:sz="0" w:space="0" w:color="auto"/>
                <w:left w:val="none" w:sz="0" w:space="0" w:color="auto"/>
                <w:bottom w:val="none" w:sz="0" w:space="0" w:color="auto"/>
                <w:right w:val="none" w:sz="0" w:space="0" w:color="auto"/>
              </w:divBdr>
            </w:div>
            <w:div w:id="1519156219">
              <w:marLeft w:val="0"/>
              <w:marRight w:val="0"/>
              <w:marTop w:val="0"/>
              <w:marBottom w:val="0"/>
              <w:divBdr>
                <w:top w:val="none" w:sz="0" w:space="0" w:color="auto"/>
                <w:left w:val="none" w:sz="0" w:space="0" w:color="auto"/>
                <w:bottom w:val="none" w:sz="0" w:space="0" w:color="auto"/>
                <w:right w:val="none" w:sz="0" w:space="0" w:color="auto"/>
              </w:divBdr>
              <w:divsChild>
                <w:div w:id="1561789489">
                  <w:marLeft w:val="0"/>
                  <w:marRight w:val="0"/>
                  <w:marTop w:val="0"/>
                  <w:marBottom w:val="750"/>
                  <w:divBdr>
                    <w:top w:val="none" w:sz="0" w:space="0" w:color="auto"/>
                    <w:left w:val="none" w:sz="0" w:space="0" w:color="auto"/>
                    <w:bottom w:val="none" w:sz="0" w:space="0" w:color="auto"/>
                    <w:right w:val="none" w:sz="0" w:space="0" w:color="auto"/>
                  </w:divBdr>
                  <w:divsChild>
                    <w:div w:id="485126421">
                      <w:marLeft w:val="0"/>
                      <w:marRight w:val="0"/>
                      <w:marTop w:val="0"/>
                      <w:marBottom w:val="0"/>
                      <w:divBdr>
                        <w:top w:val="none" w:sz="0" w:space="0" w:color="auto"/>
                        <w:left w:val="none" w:sz="0" w:space="0" w:color="auto"/>
                        <w:bottom w:val="none" w:sz="0" w:space="0" w:color="auto"/>
                        <w:right w:val="none" w:sz="0" w:space="0" w:color="auto"/>
                      </w:divBdr>
                    </w:div>
                  </w:divsChild>
                </w:div>
                <w:div w:id="1454594880">
                  <w:marLeft w:val="0"/>
                  <w:marRight w:val="0"/>
                  <w:marTop w:val="0"/>
                  <w:marBottom w:val="600"/>
                  <w:divBdr>
                    <w:top w:val="none" w:sz="0" w:space="0" w:color="auto"/>
                    <w:left w:val="none" w:sz="0" w:space="0" w:color="auto"/>
                    <w:bottom w:val="none" w:sz="0" w:space="0" w:color="auto"/>
                    <w:right w:val="none" w:sz="0" w:space="0" w:color="auto"/>
                  </w:divBdr>
                  <w:divsChild>
                    <w:div w:id="4896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5056">
      <w:bodyDiv w:val="1"/>
      <w:marLeft w:val="0"/>
      <w:marRight w:val="0"/>
      <w:marTop w:val="0"/>
      <w:marBottom w:val="0"/>
      <w:divBdr>
        <w:top w:val="none" w:sz="0" w:space="0" w:color="auto"/>
        <w:left w:val="none" w:sz="0" w:space="0" w:color="auto"/>
        <w:bottom w:val="none" w:sz="0" w:space="0" w:color="auto"/>
        <w:right w:val="none" w:sz="0" w:space="0" w:color="auto"/>
      </w:divBdr>
    </w:div>
    <w:div w:id="735015601">
      <w:bodyDiv w:val="1"/>
      <w:marLeft w:val="0"/>
      <w:marRight w:val="0"/>
      <w:marTop w:val="0"/>
      <w:marBottom w:val="0"/>
      <w:divBdr>
        <w:top w:val="none" w:sz="0" w:space="0" w:color="auto"/>
        <w:left w:val="none" w:sz="0" w:space="0" w:color="auto"/>
        <w:bottom w:val="none" w:sz="0" w:space="0" w:color="auto"/>
        <w:right w:val="none" w:sz="0" w:space="0" w:color="auto"/>
      </w:divBdr>
    </w:div>
    <w:div w:id="818570495">
      <w:bodyDiv w:val="1"/>
      <w:marLeft w:val="0"/>
      <w:marRight w:val="0"/>
      <w:marTop w:val="0"/>
      <w:marBottom w:val="0"/>
      <w:divBdr>
        <w:top w:val="none" w:sz="0" w:space="0" w:color="auto"/>
        <w:left w:val="none" w:sz="0" w:space="0" w:color="auto"/>
        <w:bottom w:val="none" w:sz="0" w:space="0" w:color="auto"/>
        <w:right w:val="none" w:sz="0" w:space="0" w:color="auto"/>
      </w:divBdr>
    </w:div>
    <w:div w:id="849872445">
      <w:bodyDiv w:val="1"/>
      <w:marLeft w:val="0"/>
      <w:marRight w:val="0"/>
      <w:marTop w:val="0"/>
      <w:marBottom w:val="0"/>
      <w:divBdr>
        <w:top w:val="none" w:sz="0" w:space="0" w:color="auto"/>
        <w:left w:val="none" w:sz="0" w:space="0" w:color="auto"/>
        <w:bottom w:val="none" w:sz="0" w:space="0" w:color="auto"/>
        <w:right w:val="none" w:sz="0" w:space="0" w:color="auto"/>
      </w:divBdr>
      <w:divsChild>
        <w:div w:id="563293118">
          <w:marLeft w:val="0"/>
          <w:marRight w:val="0"/>
          <w:marTop w:val="0"/>
          <w:marBottom w:val="0"/>
          <w:divBdr>
            <w:top w:val="none" w:sz="0" w:space="0" w:color="auto"/>
            <w:left w:val="none" w:sz="0" w:space="0" w:color="auto"/>
            <w:bottom w:val="none" w:sz="0" w:space="0" w:color="auto"/>
            <w:right w:val="none" w:sz="0" w:space="0" w:color="auto"/>
          </w:divBdr>
          <w:divsChild>
            <w:div w:id="1834419086">
              <w:marLeft w:val="0"/>
              <w:marRight w:val="0"/>
              <w:marTop w:val="0"/>
              <w:marBottom w:val="0"/>
              <w:divBdr>
                <w:top w:val="none" w:sz="0" w:space="0" w:color="auto"/>
                <w:left w:val="none" w:sz="0" w:space="0" w:color="auto"/>
                <w:bottom w:val="none" w:sz="0" w:space="0" w:color="auto"/>
                <w:right w:val="none" w:sz="0" w:space="0" w:color="auto"/>
              </w:divBdr>
            </w:div>
            <w:div w:id="2086146757">
              <w:marLeft w:val="0"/>
              <w:marRight w:val="0"/>
              <w:marTop w:val="0"/>
              <w:marBottom w:val="0"/>
              <w:divBdr>
                <w:top w:val="none" w:sz="0" w:space="0" w:color="auto"/>
                <w:left w:val="none" w:sz="0" w:space="0" w:color="auto"/>
                <w:bottom w:val="none" w:sz="0" w:space="0" w:color="auto"/>
                <w:right w:val="none" w:sz="0" w:space="0" w:color="auto"/>
              </w:divBdr>
              <w:divsChild>
                <w:div w:id="1821456227">
                  <w:marLeft w:val="0"/>
                  <w:marRight w:val="0"/>
                  <w:marTop w:val="0"/>
                  <w:marBottom w:val="450"/>
                  <w:divBdr>
                    <w:top w:val="none" w:sz="0" w:space="0" w:color="auto"/>
                    <w:left w:val="none" w:sz="0" w:space="0" w:color="auto"/>
                    <w:bottom w:val="none" w:sz="0" w:space="0" w:color="auto"/>
                    <w:right w:val="none" w:sz="0" w:space="0" w:color="auto"/>
                  </w:divBdr>
                  <w:divsChild>
                    <w:div w:id="1806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7363">
      <w:bodyDiv w:val="1"/>
      <w:marLeft w:val="0"/>
      <w:marRight w:val="0"/>
      <w:marTop w:val="0"/>
      <w:marBottom w:val="0"/>
      <w:divBdr>
        <w:top w:val="none" w:sz="0" w:space="0" w:color="auto"/>
        <w:left w:val="none" w:sz="0" w:space="0" w:color="auto"/>
        <w:bottom w:val="none" w:sz="0" w:space="0" w:color="auto"/>
        <w:right w:val="none" w:sz="0" w:space="0" w:color="auto"/>
      </w:divBdr>
    </w:div>
    <w:div w:id="1016922640">
      <w:bodyDiv w:val="1"/>
      <w:marLeft w:val="0"/>
      <w:marRight w:val="0"/>
      <w:marTop w:val="0"/>
      <w:marBottom w:val="0"/>
      <w:divBdr>
        <w:top w:val="none" w:sz="0" w:space="0" w:color="auto"/>
        <w:left w:val="none" w:sz="0" w:space="0" w:color="auto"/>
        <w:bottom w:val="none" w:sz="0" w:space="0" w:color="auto"/>
        <w:right w:val="none" w:sz="0" w:space="0" w:color="auto"/>
      </w:divBdr>
    </w:div>
    <w:div w:id="1059784359">
      <w:bodyDiv w:val="1"/>
      <w:marLeft w:val="0"/>
      <w:marRight w:val="0"/>
      <w:marTop w:val="0"/>
      <w:marBottom w:val="0"/>
      <w:divBdr>
        <w:top w:val="none" w:sz="0" w:space="0" w:color="auto"/>
        <w:left w:val="none" w:sz="0" w:space="0" w:color="auto"/>
        <w:bottom w:val="none" w:sz="0" w:space="0" w:color="auto"/>
        <w:right w:val="none" w:sz="0" w:space="0" w:color="auto"/>
      </w:divBdr>
      <w:divsChild>
        <w:div w:id="1858810255">
          <w:marLeft w:val="0"/>
          <w:marRight w:val="0"/>
          <w:marTop w:val="0"/>
          <w:marBottom w:val="450"/>
          <w:divBdr>
            <w:top w:val="none" w:sz="0" w:space="0" w:color="auto"/>
            <w:left w:val="none" w:sz="0" w:space="0" w:color="auto"/>
            <w:bottom w:val="none" w:sz="0" w:space="0" w:color="auto"/>
            <w:right w:val="none" w:sz="0" w:space="0" w:color="auto"/>
          </w:divBdr>
          <w:divsChild>
            <w:div w:id="1943029598">
              <w:marLeft w:val="0"/>
              <w:marRight w:val="0"/>
              <w:marTop w:val="0"/>
              <w:marBottom w:val="0"/>
              <w:divBdr>
                <w:top w:val="none" w:sz="0" w:space="0" w:color="auto"/>
                <w:left w:val="none" w:sz="0" w:space="0" w:color="auto"/>
                <w:bottom w:val="none" w:sz="0" w:space="0" w:color="auto"/>
                <w:right w:val="none" w:sz="0" w:space="0" w:color="auto"/>
              </w:divBdr>
            </w:div>
          </w:divsChild>
        </w:div>
        <w:div w:id="1835296977">
          <w:marLeft w:val="0"/>
          <w:marRight w:val="0"/>
          <w:marTop w:val="0"/>
          <w:marBottom w:val="750"/>
          <w:divBdr>
            <w:top w:val="none" w:sz="0" w:space="0" w:color="auto"/>
            <w:left w:val="none" w:sz="0" w:space="0" w:color="auto"/>
            <w:bottom w:val="none" w:sz="0" w:space="0" w:color="auto"/>
            <w:right w:val="none" w:sz="0" w:space="0" w:color="auto"/>
          </w:divBdr>
          <w:divsChild>
            <w:div w:id="18006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581">
      <w:bodyDiv w:val="1"/>
      <w:marLeft w:val="0"/>
      <w:marRight w:val="0"/>
      <w:marTop w:val="0"/>
      <w:marBottom w:val="0"/>
      <w:divBdr>
        <w:top w:val="none" w:sz="0" w:space="0" w:color="auto"/>
        <w:left w:val="none" w:sz="0" w:space="0" w:color="auto"/>
        <w:bottom w:val="none" w:sz="0" w:space="0" w:color="auto"/>
        <w:right w:val="none" w:sz="0" w:space="0" w:color="auto"/>
      </w:divBdr>
      <w:divsChild>
        <w:div w:id="490407249">
          <w:marLeft w:val="0"/>
          <w:marRight w:val="0"/>
          <w:marTop w:val="0"/>
          <w:marBottom w:val="450"/>
          <w:divBdr>
            <w:top w:val="none" w:sz="0" w:space="0" w:color="auto"/>
            <w:left w:val="none" w:sz="0" w:space="0" w:color="auto"/>
            <w:bottom w:val="none" w:sz="0" w:space="0" w:color="auto"/>
            <w:right w:val="none" w:sz="0" w:space="0" w:color="auto"/>
          </w:divBdr>
          <w:divsChild>
            <w:div w:id="408234281">
              <w:marLeft w:val="0"/>
              <w:marRight w:val="0"/>
              <w:marTop w:val="0"/>
              <w:marBottom w:val="0"/>
              <w:divBdr>
                <w:top w:val="none" w:sz="0" w:space="0" w:color="auto"/>
                <w:left w:val="none" w:sz="0" w:space="0" w:color="auto"/>
                <w:bottom w:val="none" w:sz="0" w:space="0" w:color="auto"/>
                <w:right w:val="none" w:sz="0" w:space="0" w:color="auto"/>
              </w:divBdr>
            </w:div>
          </w:divsChild>
        </w:div>
        <w:div w:id="1370296770">
          <w:marLeft w:val="0"/>
          <w:marRight w:val="0"/>
          <w:marTop w:val="0"/>
          <w:marBottom w:val="450"/>
          <w:divBdr>
            <w:top w:val="none" w:sz="0" w:space="0" w:color="auto"/>
            <w:left w:val="none" w:sz="0" w:space="0" w:color="auto"/>
            <w:bottom w:val="none" w:sz="0" w:space="0" w:color="auto"/>
            <w:right w:val="none" w:sz="0" w:space="0" w:color="auto"/>
          </w:divBdr>
          <w:divsChild>
            <w:div w:id="18512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973">
      <w:bodyDiv w:val="1"/>
      <w:marLeft w:val="0"/>
      <w:marRight w:val="0"/>
      <w:marTop w:val="0"/>
      <w:marBottom w:val="0"/>
      <w:divBdr>
        <w:top w:val="none" w:sz="0" w:space="0" w:color="auto"/>
        <w:left w:val="none" w:sz="0" w:space="0" w:color="auto"/>
        <w:bottom w:val="none" w:sz="0" w:space="0" w:color="auto"/>
        <w:right w:val="none" w:sz="0" w:space="0" w:color="auto"/>
      </w:divBdr>
      <w:divsChild>
        <w:div w:id="1161888233">
          <w:marLeft w:val="0"/>
          <w:marRight w:val="0"/>
          <w:marTop w:val="0"/>
          <w:marBottom w:val="750"/>
          <w:divBdr>
            <w:top w:val="none" w:sz="0" w:space="0" w:color="auto"/>
            <w:left w:val="none" w:sz="0" w:space="0" w:color="auto"/>
            <w:bottom w:val="none" w:sz="0" w:space="0" w:color="auto"/>
            <w:right w:val="none" w:sz="0" w:space="0" w:color="auto"/>
          </w:divBdr>
          <w:divsChild>
            <w:div w:id="4652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76">
      <w:bodyDiv w:val="1"/>
      <w:marLeft w:val="0"/>
      <w:marRight w:val="0"/>
      <w:marTop w:val="0"/>
      <w:marBottom w:val="0"/>
      <w:divBdr>
        <w:top w:val="none" w:sz="0" w:space="0" w:color="auto"/>
        <w:left w:val="none" w:sz="0" w:space="0" w:color="auto"/>
        <w:bottom w:val="none" w:sz="0" w:space="0" w:color="auto"/>
        <w:right w:val="none" w:sz="0" w:space="0" w:color="auto"/>
      </w:divBdr>
      <w:divsChild>
        <w:div w:id="51855460">
          <w:marLeft w:val="0"/>
          <w:marRight w:val="0"/>
          <w:marTop w:val="0"/>
          <w:marBottom w:val="0"/>
          <w:divBdr>
            <w:top w:val="none" w:sz="0" w:space="0" w:color="auto"/>
            <w:left w:val="none" w:sz="0" w:space="0" w:color="auto"/>
            <w:bottom w:val="none" w:sz="0" w:space="0" w:color="auto"/>
            <w:right w:val="none" w:sz="0" w:space="0" w:color="auto"/>
          </w:divBdr>
          <w:divsChild>
            <w:div w:id="1148743001">
              <w:marLeft w:val="0"/>
              <w:marRight w:val="0"/>
              <w:marTop w:val="0"/>
              <w:marBottom w:val="0"/>
              <w:divBdr>
                <w:top w:val="none" w:sz="0" w:space="0" w:color="auto"/>
                <w:left w:val="none" w:sz="0" w:space="0" w:color="auto"/>
                <w:bottom w:val="none" w:sz="0" w:space="0" w:color="auto"/>
                <w:right w:val="none" w:sz="0" w:space="0" w:color="auto"/>
              </w:divBdr>
            </w:div>
            <w:div w:id="2026902986">
              <w:marLeft w:val="0"/>
              <w:marRight w:val="0"/>
              <w:marTop w:val="0"/>
              <w:marBottom w:val="0"/>
              <w:divBdr>
                <w:top w:val="none" w:sz="0" w:space="0" w:color="auto"/>
                <w:left w:val="none" w:sz="0" w:space="0" w:color="auto"/>
                <w:bottom w:val="none" w:sz="0" w:space="0" w:color="auto"/>
                <w:right w:val="none" w:sz="0" w:space="0" w:color="auto"/>
              </w:divBdr>
              <w:divsChild>
                <w:div w:id="732116095">
                  <w:marLeft w:val="0"/>
                  <w:marRight w:val="0"/>
                  <w:marTop w:val="0"/>
                  <w:marBottom w:val="750"/>
                  <w:divBdr>
                    <w:top w:val="none" w:sz="0" w:space="0" w:color="auto"/>
                    <w:left w:val="none" w:sz="0" w:space="0" w:color="auto"/>
                    <w:bottom w:val="none" w:sz="0" w:space="0" w:color="auto"/>
                    <w:right w:val="none" w:sz="0" w:space="0" w:color="auto"/>
                  </w:divBdr>
                  <w:divsChild>
                    <w:div w:id="8804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7739">
      <w:bodyDiv w:val="1"/>
      <w:marLeft w:val="0"/>
      <w:marRight w:val="0"/>
      <w:marTop w:val="0"/>
      <w:marBottom w:val="0"/>
      <w:divBdr>
        <w:top w:val="none" w:sz="0" w:space="0" w:color="auto"/>
        <w:left w:val="none" w:sz="0" w:space="0" w:color="auto"/>
        <w:bottom w:val="none" w:sz="0" w:space="0" w:color="auto"/>
        <w:right w:val="none" w:sz="0" w:space="0" w:color="auto"/>
      </w:divBdr>
      <w:divsChild>
        <w:div w:id="1399401847">
          <w:marLeft w:val="0"/>
          <w:marRight w:val="0"/>
          <w:marTop w:val="0"/>
          <w:marBottom w:val="750"/>
          <w:divBdr>
            <w:top w:val="none" w:sz="0" w:space="0" w:color="auto"/>
            <w:left w:val="none" w:sz="0" w:space="0" w:color="auto"/>
            <w:bottom w:val="none" w:sz="0" w:space="0" w:color="auto"/>
            <w:right w:val="none" w:sz="0" w:space="0" w:color="auto"/>
          </w:divBdr>
          <w:divsChild>
            <w:div w:id="625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028">
      <w:bodyDiv w:val="1"/>
      <w:marLeft w:val="0"/>
      <w:marRight w:val="0"/>
      <w:marTop w:val="0"/>
      <w:marBottom w:val="0"/>
      <w:divBdr>
        <w:top w:val="none" w:sz="0" w:space="0" w:color="auto"/>
        <w:left w:val="none" w:sz="0" w:space="0" w:color="auto"/>
        <w:bottom w:val="none" w:sz="0" w:space="0" w:color="auto"/>
        <w:right w:val="none" w:sz="0" w:space="0" w:color="auto"/>
      </w:divBdr>
      <w:divsChild>
        <w:div w:id="524560765">
          <w:marLeft w:val="0"/>
          <w:marRight w:val="0"/>
          <w:marTop w:val="0"/>
          <w:marBottom w:val="750"/>
          <w:divBdr>
            <w:top w:val="none" w:sz="0" w:space="0" w:color="auto"/>
            <w:left w:val="none" w:sz="0" w:space="0" w:color="auto"/>
            <w:bottom w:val="none" w:sz="0" w:space="0" w:color="auto"/>
            <w:right w:val="none" w:sz="0" w:space="0" w:color="auto"/>
          </w:divBdr>
          <w:divsChild>
            <w:div w:id="10731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974">
      <w:bodyDiv w:val="1"/>
      <w:marLeft w:val="0"/>
      <w:marRight w:val="0"/>
      <w:marTop w:val="0"/>
      <w:marBottom w:val="0"/>
      <w:divBdr>
        <w:top w:val="none" w:sz="0" w:space="0" w:color="auto"/>
        <w:left w:val="none" w:sz="0" w:space="0" w:color="auto"/>
        <w:bottom w:val="none" w:sz="0" w:space="0" w:color="auto"/>
        <w:right w:val="none" w:sz="0" w:space="0" w:color="auto"/>
      </w:divBdr>
      <w:divsChild>
        <w:div w:id="1119451360">
          <w:marLeft w:val="0"/>
          <w:marRight w:val="0"/>
          <w:marTop w:val="0"/>
          <w:marBottom w:val="600"/>
          <w:divBdr>
            <w:top w:val="none" w:sz="0" w:space="0" w:color="auto"/>
            <w:left w:val="none" w:sz="0" w:space="0" w:color="auto"/>
            <w:bottom w:val="none" w:sz="0" w:space="0" w:color="auto"/>
            <w:right w:val="none" w:sz="0" w:space="0" w:color="auto"/>
          </w:divBdr>
          <w:divsChild>
            <w:div w:id="14928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6454">
      <w:bodyDiv w:val="1"/>
      <w:marLeft w:val="0"/>
      <w:marRight w:val="0"/>
      <w:marTop w:val="0"/>
      <w:marBottom w:val="0"/>
      <w:divBdr>
        <w:top w:val="none" w:sz="0" w:space="0" w:color="auto"/>
        <w:left w:val="none" w:sz="0" w:space="0" w:color="auto"/>
        <w:bottom w:val="none" w:sz="0" w:space="0" w:color="auto"/>
        <w:right w:val="none" w:sz="0" w:space="0" w:color="auto"/>
      </w:divBdr>
      <w:divsChild>
        <w:div w:id="754321240">
          <w:marLeft w:val="0"/>
          <w:marRight w:val="0"/>
          <w:marTop w:val="0"/>
          <w:marBottom w:val="750"/>
          <w:divBdr>
            <w:top w:val="none" w:sz="0" w:space="0" w:color="auto"/>
            <w:left w:val="none" w:sz="0" w:space="0" w:color="auto"/>
            <w:bottom w:val="none" w:sz="0" w:space="0" w:color="auto"/>
            <w:right w:val="none" w:sz="0" w:space="0" w:color="auto"/>
          </w:divBdr>
          <w:divsChild>
            <w:div w:id="569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182">
      <w:bodyDiv w:val="1"/>
      <w:marLeft w:val="0"/>
      <w:marRight w:val="0"/>
      <w:marTop w:val="0"/>
      <w:marBottom w:val="0"/>
      <w:divBdr>
        <w:top w:val="none" w:sz="0" w:space="0" w:color="auto"/>
        <w:left w:val="none" w:sz="0" w:space="0" w:color="auto"/>
        <w:bottom w:val="none" w:sz="0" w:space="0" w:color="auto"/>
        <w:right w:val="none" w:sz="0" w:space="0" w:color="auto"/>
      </w:divBdr>
      <w:divsChild>
        <w:div w:id="2050296259">
          <w:marLeft w:val="0"/>
          <w:marRight w:val="0"/>
          <w:marTop w:val="450"/>
          <w:marBottom w:val="0"/>
          <w:divBdr>
            <w:top w:val="none" w:sz="0" w:space="0" w:color="auto"/>
            <w:left w:val="none" w:sz="0" w:space="0" w:color="auto"/>
            <w:bottom w:val="none" w:sz="0" w:space="0" w:color="auto"/>
            <w:right w:val="none" w:sz="0" w:space="0" w:color="auto"/>
          </w:divBdr>
        </w:div>
        <w:div w:id="301890133">
          <w:marLeft w:val="0"/>
          <w:marRight w:val="0"/>
          <w:marTop w:val="0"/>
          <w:marBottom w:val="750"/>
          <w:divBdr>
            <w:top w:val="none" w:sz="0" w:space="0" w:color="auto"/>
            <w:left w:val="none" w:sz="0" w:space="0" w:color="auto"/>
            <w:bottom w:val="none" w:sz="0" w:space="0" w:color="auto"/>
            <w:right w:val="none" w:sz="0" w:space="0" w:color="auto"/>
          </w:divBdr>
          <w:divsChild>
            <w:div w:id="21081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5101">
      <w:bodyDiv w:val="1"/>
      <w:marLeft w:val="0"/>
      <w:marRight w:val="0"/>
      <w:marTop w:val="0"/>
      <w:marBottom w:val="0"/>
      <w:divBdr>
        <w:top w:val="none" w:sz="0" w:space="0" w:color="auto"/>
        <w:left w:val="none" w:sz="0" w:space="0" w:color="auto"/>
        <w:bottom w:val="none" w:sz="0" w:space="0" w:color="auto"/>
        <w:right w:val="none" w:sz="0" w:space="0" w:color="auto"/>
      </w:divBdr>
    </w:div>
    <w:div w:id="1355427049">
      <w:bodyDiv w:val="1"/>
      <w:marLeft w:val="0"/>
      <w:marRight w:val="0"/>
      <w:marTop w:val="0"/>
      <w:marBottom w:val="0"/>
      <w:divBdr>
        <w:top w:val="none" w:sz="0" w:space="0" w:color="auto"/>
        <w:left w:val="none" w:sz="0" w:space="0" w:color="auto"/>
        <w:bottom w:val="none" w:sz="0" w:space="0" w:color="auto"/>
        <w:right w:val="none" w:sz="0" w:space="0" w:color="auto"/>
      </w:divBdr>
    </w:div>
    <w:div w:id="1390761328">
      <w:bodyDiv w:val="1"/>
      <w:marLeft w:val="0"/>
      <w:marRight w:val="0"/>
      <w:marTop w:val="0"/>
      <w:marBottom w:val="0"/>
      <w:divBdr>
        <w:top w:val="none" w:sz="0" w:space="0" w:color="auto"/>
        <w:left w:val="none" w:sz="0" w:space="0" w:color="auto"/>
        <w:bottom w:val="none" w:sz="0" w:space="0" w:color="auto"/>
        <w:right w:val="none" w:sz="0" w:space="0" w:color="auto"/>
      </w:divBdr>
    </w:div>
    <w:div w:id="1529247674">
      <w:bodyDiv w:val="1"/>
      <w:marLeft w:val="0"/>
      <w:marRight w:val="0"/>
      <w:marTop w:val="0"/>
      <w:marBottom w:val="0"/>
      <w:divBdr>
        <w:top w:val="none" w:sz="0" w:space="0" w:color="auto"/>
        <w:left w:val="none" w:sz="0" w:space="0" w:color="auto"/>
        <w:bottom w:val="none" w:sz="0" w:space="0" w:color="auto"/>
        <w:right w:val="none" w:sz="0" w:space="0" w:color="auto"/>
      </w:divBdr>
      <w:divsChild>
        <w:div w:id="274799725">
          <w:marLeft w:val="0"/>
          <w:marRight w:val="0"/>
          <w:marTop w:val="0"/>
          <w:marBottom w:val="450"/>
          <w:divBdr>
            <w:top w:val="none" w:sz="0" w:space="0" w:color="auto"/>
            <w:left w:val="none" w:sz="0" w:space="0" w:color="auto"/>
            <w:bottom w:val="none" w:sz="0" w:space="0" w:color="auto"/>
            <w:right w:val="none" w:sz="0" w:space="0" w:color="auto"/>
          </w:divBdr>
          <w:divsChild>
            <w:div w:id="902368290">
              <w:marLeft w:val="0"/>
              <w:marRight w:val="0"/>
              <w:marTop w:val="0"/>
              <w:marBottom w:val="0"/>
              <w:divBdr>
                <w:top w:val="none" w:sz="0" w:space="0" w:color="auto"/>
                <w:left w:val="none" w:sz="0" w:space="0" w:color="auto"/>
                <w:bottom w:val="none" w:sz="0" w:space="0" w:color="auto"/>
                <w:right w:val="none" w:sz="0" w:space="0" w:color="auto"/>
              </w:divBdr>
            </w:div>
          </w:divsChild>
        </w:div>
        <w:div w:id="662009156">
          <w:marLeft w:val="0"/>
          <w:marRight w:val="0"/>
          <w:marTop w:val="0"/>
          <w:marBottom w:val="750"/>
          <w:divBdr>
            <w:top w:val="none" w:sz="0" w:space="0" w:color="auto"/>
            <w:left w:val="none" w:sz="0" w:space="0" w:color="auto"/>
            <w:bottom w:val="none" w:sz="0" w:space="0" w:color="auto"/>
            <w:right w:val="none" w:sz="0" w:space="0" w:color="auto"/>
          </w:divBdr>
          <w:divsChild>
            <w:div w:id="4441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7424">
      <w:bodyDiv w:val="1"/>
      <w:marLeft w:val="0"/>
      <w:marRight w:val="0"/>
      <w:marTop w:val="0"/>
      <w:marBottom w:val="0"/>
      <w:divBdr>
        <w:top w:val="none" w:sz="0" w:space="0" w:color="auto"/>
        <w:left w:val="none" w:sz="0" w:space="0" w:color="auto"/>
        <w:bottom w:val="none" w:sz="0" w:space="0" w:color="auto"/>
        <w:right w:val="none" w:sz="0" w:space="0" w:color="auto"/>
      </w:divBdr>
      <w:divsChild>
        <w:div w:id="2040811601">
          <w:marLeft w:val="0"/>
          <w:marRight w:val="0"/>
          <w:marTop w:val="0"/>
          <w:marBottom w:val="750"/>
          <w:divBdr>
            <w:top w:val="none" w:sz="0" w:space="0" w:color="auto"/>
            <w:left w:val="none" w:sz="0" w:space="0" w:color="auto"/>
            <w:bottom w:val="none" w:sz="0" w:space="0" w:color="auto"/>
            <w:right w:val="none" w:sz="0" w:space="0" w:color="auto"/>
          </w:divBdr>
          <w:divsChild>
            <w:div w:id="1807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920">
      <w:bodyDiv w:val="1"/>
      <w:marLeft w:val="0"/>
      <w:marRight w:val="0"/>
      <w:marTop w:val="0"/>
      <w:marBottom w:val="0"/>
      <w:divBdr>
        <w:top w:val="none" w:sz="0" w:space="0" w:color="auto"/>
        <w:left w:val="none" w:sz="0" w:space="0" w:color="auto"/>
        <w:bottom w:val="none" w:sz="0" w:space="0" w:color="auto"/>
        <w:right w:val="none" w:sz="0" w:space="0" w:color="auto"/>
      </w:divBdr>
      <w:divsChild>
        <w:div w:id="1482238408">
          <w:marLeft w:val="0"/>
          <w:marRight w:val="0"/>
          <w:marTop w:val="0"/>
          <w:marBottom w:val="750"/>
          <w:divBdr>
            <w:top w:val="none" w:sz="0" w:space="0" w:color="auto"/>
            <w:left w:val="none" w:sz="0" w:space="0" w:color="auto"/>
            <w:bottom w:val="none" w:sz="0" w:space="0" w:color="auto"/>
            <w:right w:val="none" w:sz="0" w:space="0" w:color="auto"/>
          </w:divBdr>
          <w:divsChild>
            <w:div w:id="13342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185">
      <w:bodyDiv w:val="1"/>
      <w:marLeft w:val="0"/>
      <w:marRight w:val="0"/>
      <w:marTop w:val="0"/>
      <w:marBottom w:val="0"/>
      <w:divBdr>
        <w:top w:val="none" w:sz="0" w:space="0" w:color="auto"/>
        <w:left w:val="none" w:sz="0" w:space="0" w:color="auto"/>
        <w:bottom w:val="none" w:sz="0" w:space="0" w:color="auto"/>
        <w:right w:val="none" w:sz="0" w:space="0" w:color="auto"/>
      </w:divBdr>
      <w:divsChild>
        <w:div w:id="1542667353">
          <w:marLeft w:val="0"/>
          <w:marRight w:val="0"/>
          <w:marTop w:val="0"/>
          <w:marBottom w:val="750"/>
          <w:divBdr>
            <w:top w:val="none" w:sz="0" w:space="0" w:color="auto"/>
            <w:left w:val="none" w:sz="0" w:space="0" w:color="auto"/>
            <w:bottom w:val="none" w:sz="0" w:space="0" w:color="auto"/>
            <w:right w:val="none" w:sz="0" w:space="0" w:color="auto"/>
          </w:divBdr>
          <w:divsChild>
            <w:div w:id="1016467863">
              <w:marLeft w:val="0"/>
              <w:marRight w:val="0"/>
              <w:marTop w:val="0"/>
              <w:marBottom w:val="0"/>
              <w:divBdr>
                <w:top w:val="none" w:sz="0" w:space="0" w:color="auto"/>
                <w:left w:val="none" w:sz="0" w:space="0" w:color="auto"/>
                <w:bottom w:val="none" w:sz="0" w:space="0" w:color="auto"/>
                <w:right w:val="none" w:sz="0" w:space="0" w:color="auto"/>
              </w:divBdr>
            </w:div>
          </w:divsChild>
        </w:div>
        <w:div w:id="826744019">
          <w:marLeft w:val="0"/>
          <w:marRight w:val="0"/>
          <w:marTop w:val="0"/>
          <w:marBottom w:val="0"/>
          <w:divBdr>
            <w:top w:val="none" w:sz="0" w:space="0" w:color="auto"/>
            <w:left w:val="none" w:sz="0" w:space="0" w:color="auto"/>
            <w:bottom w:val="none" w:sz="0" w:space="0" w:color="auto"/>
            <w:right w:val="none" w:sz="0" w:space="0" w:color="auto"/>
          </w:divBdr>
          <w:divsChild>
            <w:div w:id="19235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5848">
      <w:bodyDiv w:val="1"/>
      <w:marLeft w:val="0"/>
      <w:marRight w:val="0"/>
      <w:marTop w:val="0"/>
      <w:marBottom w:val="0"/>
      <w:divBdr>
        <w:top w:val="none" w:sz="0" w:space="0" w:color="auto"/>
        <w:left w:val="none" w:sz="0" w:space="0" w:color="auto"/>
        <w:bottom w:val="none" w:sz="0" w:space="0" w:color="auto"/>
        <w:right w:val="none" w:sz="0" w:space="0" w:color="auto"/>
      </w:divBdr>
      <w:divsChild>
        <w:div w:id="216671654">
          <w:marLeft w:val="0"/>
          <w:marRight w:val="0"/>
          <w:marTop w:val="0"/>
          <w:marBottom w:val="750"/>
          <w:divBdr>
            <w:top w:val="none" w:sz="0" w:space="0" w:color="auto"/>
            <w:left w:val="none" w:sz="0" w:space="0" w:color="auto"/>
            <w:bottom w:val="none" w:sz="0" w:space="0" w:color="auto"/>
            <w:right w:val="none" w:sz="0" w:space="0" w:color="auto"/>
          </w:divBdr>
          <w:divsChild>
            <w:div w:id="464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151">
      <w:bodyDiv w:val="1"/>
      <w:marLeft w:val="0"/>
      <w:marRight w:val="0"/>
      <w:marTop w:val="0"/>
      <w:marBottom w:val="0"/>
      <w:divBdr>
        <w:top w:val="none" w:sz="0" w:space="0" w:color="auto"/>
        <w:left w:val="none" w:sz="0" w:space="0" w:color="auto"/>
        <w:bottom w:val="none" w:sz="0" w:space="0" w:color="auto"/>
        <w:right w:val="none" w:sz="0" w:space="0" w:color="auto"/>
      </w:divBdr>
    </w:div>
    <w:div w:id="1726219786">
      <w:bodyDiv w:val="1"/>
      <w:marLeft w:val="0"/>
      <w:marRight w:val="0"/>
      <w:marTop w:val="0"/>
      <w:marBottom w:val="0"/>
      <w:divBdr>
        <w:top w:val="none" w:sz="0" w:space="0" w:color="auto"/>
        <w:left w:val="none" w:sz="0" w:space="0" w:color="auto"/>
        <w:bottom w:val="none" w:sz="0" w:space="0" w:color="auto"/>
        <w:right w:val="none" w:sz="0" w:space="0" w:color="auto"/>
      </w:divBdr>
    </w:div>
    <w:div w:id="1727796259">
      <w:bodyDiv w:val="1"/>
      <w:marLeft w:val="0"/>
      <w:marRight w:val="0"/>
      <w:marTop w:val="0"/>
      <w:marBottom w:val="0"/>
      <w:divBdr>
        <w:top w:val="none" w:sz="0" w:space="0" w:color="auto"/>
        <w:left w:val="none" w:sz="0" w:space="0" w:color="auto"/>
        <w:bottom w:val="none" w:sz="0" w:space="0" w:color="auto"/>
        <w:right w:val="none" w:sz="0" w:space="0" w:color="auto"/>
      </w:divBdr>
    </w:div>
    <w:div w:id="1755591526">
      <w:bodyDiv w:val="1"/>
      <w:marLeft w:val="0"/>
      <w:marRight w:val="0"/>
      <w:marTop w:val="0"/>
      <w:marBottom w:val="0"/>
      <w:divBdr>
        <w:top w:val="none" w:sz="0" w:space="0" w:color="auto"/>
        <w:left w:val="none" w:sz="0" w:space="0" w:color="auto"/>
        <w:bottom w:val="none" w:sz="0" w:space="0" w:color="auto"/>
        <w:right w:val="none" w:sz="0" w:space="0" w:color="auto"/>
      </w:divBdr>
      <w:divsChild>
        <w:div w:id="1123233905">
          <w:marLeft w:val="0"/>
          <w:marRight w:val="0"/>
          <w:marTop w:val="0"/>
          <w:marBottom w:val="750"/>
          <w:divBdr>
            <w:top w:val="none" w:sz="0" w:space="0" w:color="auto"/>
            <w:left w:val="none" w:sz="0" w:space="0" w:color="auto"/>
            <w:bottom w:val="none" w:sz="0" w:space="0" w:color="auto"/>
            <w:right w:val="none" w:sz="0" w:space="0" w:color="auto"/>
          </w:divBdr>
          <w:divsChild>
            <w:div w:id="19200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595">
      <w:bodyDiv w:val="1"/>
      <w:marLeft w:val="0"/>
      <w:marRight w:val="0"/>
      <w:marTop w:val="0"/>
      <w:marBottom w:val="0"/>
      <w:divBdr>
        <w:top w:val="none" w:sz="0" w:space="0" w:color="auto"/>
        <w:left w:val="none" w:sz="0" w:space="0" w:color="auto"/>
        <w:bottom w:val="none" w:sz="0" w:space="0" w:color="auto"/>
        <w:right w:val="none" w:sz="0" w:space="0" w:color="auto"/>
      </w:divBdr>
    </w:div>
    <w:div w:id="1923752432">
      <w:bodyDiv w:val="1"/>
      <w:marLeft w:val="0"/>
      <w:marRight w:val="0"/>
      <w:marTop w:val="0"/>
      <w:marBottom w:val="0"/>
      <w:divBdr>
        <w:top w:val="none" w:sz="0" w:space="0" w:color="auto"/>
        <w:left w:val="none" w:sz="0" w:space="0" w:color="auto"/>
        <w:bottom w:val="none" w:sz="0" w:space="0" w:color="auto"/>
        <w:right w:val="none" w:sz="0" w:space="0" w:color="auto"/>
      </w:divBdr>
    </w:div>
    <w:div w:id="20359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javascript:void(0)" TargetMode="External"/><Relationship Id="rId21" Type="http://schemas.openxmlformats.org/officeDocument/2006/relationships/image" Target="media/image11.png"/><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http://www.ielts-exam.net/IELTS-Writing-Samples/Pie-Chart.html" TargetMode="External"/><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javascript:void(0)" TargetMode="External"/><Relationship Id="rId46" Type="http://schemas.openxmlformats.org/officeDocument/2006/relationships/hyperlink" Target="http://www.ielts-exam.net/IELTS-Writing-Samples/Bar-Char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yperlink" Target="javascript:void(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ielts-exam.net/ielts-preparation-tips/IELTS-Writing-Introduction.html" TargetMode="External"/><Relationship Id="rId32" Type="http://schemas.openxmlformats.org/officeDocument/2006/relationships/image" Target="media/image19.png"/><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www.ielts-exam.net/IELTS-Writing-Samples/Line-Graph.html" TargetMode="External"/><Relationship Id="rId53"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ielts-exam.net/grammar/730/" TargetMode="External"/><Relationship Id="rId36" Type="http://schemas.openxmlformats.org/officeDocument/2006/relationships/hyperlink" Target="javascript:void(0)" TargetMode="External"/><Relationship Id="rId49"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22.png"/><Relationship Id="rId52"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image" Target="media/image12.png"/><Relationship Id="rId27" Type="http://schemas.openxmlformats.org/officeDocument/2006/relationships/hyperlink" Target="http://www.ielts-exam.net/grammar/735/" TargetMode="External"/><Relationship Id="rId30" Type="http://schemas.openxmlformats.org/officeDocument/2006/relationships/image" Target="media/image17.png"/><Relationship Id="rId35" Type="http://schemas.openxmlformats.org/officeDocument/2006/relationships/hyperlink" Target="javascript:void(0)" TargetMode="External"/><Relationship Id="rId43" Type="http://schemas.openxmlformats.org/officeDocument/2006/relationships/image" Target="media/image21.png"/><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6.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2025</c:v>
                </c:pt>
              </c:strCache>
            </c:strRef>
          </c:tx>
          <c:spPr>
            <a:pattFill prst="pct75">
              <a:fgClr>
                <a:schemeClr val="tx1"/>
              </a:fgClr>
              <a:bgClr>
                <a:schemeClr val="bg1"/>
              </a:bgClr>
            </a:pattFill>
          </c:spPr>
          <c:invertIfNegative val="0"/>
          <c:cat>
            <c:strRef>
              <c:f>Sheet1!$A$2:$A$4</c:f>
              <c:strCache>
                <c:ptCount val="3"/>
                <c:pt idx="0">
                  <c:v>International Tourism</c:v>
                </c:pt>
                <c:pt idx="1">
                  <c:v>Dairy products</c:v>
                </c:pt>
                <c:pt idx="2">
                  <c:v>Meat products</c:v>
                </c:pt>
              </c:strCache>
            </c:strRef>
          </c:cat>
          <c:val>
            <c:numRef>
              <c:f>Sheet1!$B$2:$B$4</c:f>
              <c:numCache>
                <c:formatCode>General</c:formatCode>
                <c:ptCount val="3"/>
                <c:pt idx="0">
                  <c:v>7.9</c:v>
                </c:pt>
                <c:pt idx="1">
                  <c:v>7.6</c:v>
                </c:pt>
                <c:pt idx="2">
                  <c:v>3</c:v>
                </c:pt>
              </c:numCache>
            </c:numRef>
          </c:val>
        </c:ser>
        <c:ser>
          <c:idx val="1"/>
          <c:order val="1"/>
          <c:tx>
            <c:strRef>
              <c:f>Sheet1!$C$1</c:f>
              <c:strCache>
                <c:ptCount val="1"/>
                <c:pt idx="0">
                  <c:v>2015</c:v>
                </c:pt>
              </c:strCache>
            </c:strRef>
          </c:tx>
          <c:spPr>
            <a:pattFill prst="ltUpDiag">
              <a:fgClr>
                <a:schemeClr val="tx1"/>
              </a:fgClr>
              <a:bgClr>
                <a:schemeClr val="bg1"/>
              </a:bgClr>
            </a:pattFill>
          </c:spPr>
          <c:invertIfNegative val="0"/>
          <c:cat>
            <c:strRef>
              <c:f>Sheet1!$A$2:$A$4</c:f>
              <c:strCache>
                <c:ptCount val="3"/>
                <c:pt idx="0">
                  <c:v>International Tourism</c:v>
                </c:pt>
                <c:pt idx="1">
                  <c:v>Dairy products</c:v>
                </c:pt>
                <c:pt idx="2">
                  <c:v>Meat products</c:v>
                </c:pt>
              </c:strCache>
            </c:strRef>
          </c:cat>
          <c:val>
            <c:numRef>
              <c:f>Sheet1!$C$2:$C$4</c:f>
              <c:numCache>
                <c:formatCode>General</c:formatCode>
                <c:ptCount val="3"/>
                <c:pt idx="0">
                  <c:v>7</c:v>
                </c:pt>
                <c:pt idx="1">
                  <c:v>7.9</c:v>
                </c:pt>
                <c:pt idx="2">
                  <c:v>3.5</c:v>
                </c:pt>
              </c:numCache>
            </c:numRef>
          </c:val>
        </c:ser>
        <c:ser>
          <c:idx val="2"/>
          <c:order val="2"/>
          <c:tx>
            <c:strRef>
              <c:f>Sheet1!$D$1</c:f>
              <c:strCache>
                <c:ptCount val="1"/>
                <c:pt idx="0">
                  <c:v>2005</c:v>
                </c:pt>
              </c:strCache>
            </c:strRef>
          </c:tx>
          <c:spPr>
            <a:pattFill prst="pct50">
              <a:fgClr>
                <a:schemeClr val="tx1"/>
              </a:fgClr>
              <a:bgClr>
                <a:schemeClr val="bg1"/>
              </a:bgClr>
            </a:pattFill>
          </c:spPr>
          <c:invertIfNegative val="0"/>
          <c:cat>
            <c:strRef>
              <c:f>Sheet1!$A$2:$A$4</c:f>
              <c:strCache>
                <c:ptCount val="3"/>
                <c:pt idx="0">
                  <c:v>International Tourism</c:v>
                </c:pt>
                <c:pt idx="1">
                  <c:v>Dairy products</c:v>
                </c:pt>
                <c:pt idx="2">
                  <c:v>Meat products</c:v>
                </c:pt>
              </c:strCache>
            </c:strRef>
          </c:cat>
          <c:val>
            <c:numRef>
              <c:f>Sheet1!$D$2:$D$4</c:f>
              <c:numCache>
                <c:formatCode>General</c:formatCode>
                <c:ptCount val="3"/>
                <c:pt idx="0">
                  <c:v>6.2</c:v>
                </c:pt>
                <c:pt idx="1">
                  <c:v>5</c:v>
                </c:pt>
                <c:pt idx="2">
                  <c:v>4</c:v>
                </c:pt>
              </c:numCache>
            </c:numRef>
          </c:val>
        </c:ser>
        <c:dLbls>
          <c:showLegendKey val="0"/>
          <c:showVal val="0"/>
          <c:showCatName val="0"/>
          <c:showSerName val="0"/>
          <c:showPercent val="0"/>
          <c:showBubbleSize val="0"/>
        </c:dLbls>
        <c:gapWidth val="150"/>
        <c:axId val="308416896"/>
        <c:axId val="308418432"/>
      </c:barChart>
      <c:catAx>
        <c:axId val="308416896"/>
        <c:scaling>
          <c:orientation val="minMax"/>
        </c:scaling>
        <c:delete val="0"/>
        <c:axPos val="l"/>
        <c:majorTickMark val="out"/>
        <c:minorTickMark val="none"/>
        <c:tickLblPos val="nextTo"/>
        <c:crossAx val="308418432"/>
        <c:crosses val="autoZero"/>
        <c:auto val="1"/>
        <c:lblAlgn val="ctr"/>
        <c:lblOffset val="100"/>
        <c:noMultiLvlLbl val="0"/>
      </c:catAx>
      <c:valAx>
        <c:axId val="308418432"/>
        <c:scaling>
          <c:orientation val="minMax"/>
          <c:max val="8"/>
          <c:min val="0"/>
        </c:scaling>
        <c:delete val="0"/>
        <c:axPos val="b"/>
        <c:majorGridlines/>
        <c:numFmt formatCode="General" sourceLinked="1"/>
        <c:majorTickMark val="out"/>
        <c:minorTickMark val="none"/>
        <c:tickLblPos val="nextTo"/>
        <c:crossAx val="308416896"/>
        <c:crosses val="autoZero"/>
        <c:crossBetween val="between"/>
        <c:majorUnit val="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Boy</c:v>
                </c:pt>
              </c:strCache>
            </c:strRef>
          </c:tx>
          <c:spPr>
            <a:solidFill>
              <a:schemeClr val="tx1"/>
            </a:solidFill>
          </c:spPr>
          <c:invertIfNegative val="0"/>
          <c:cat>
            <c:strRef>
              <c:f>Sheet1!$A$2:$A$10</c:f>
              <c:strCache>
                <c:ptCount val="9"/>
                <c:pt idx="0">
                  <c:v>Other</c:v>
                </c:pt>
                <c:pt idx="1">
                  <c:v>Swimming</c:v>
                </c:pt>
                <c:pt idx="2">
                  <c:v>Soccer</c:v>
                </c:pt>
                <c:pt idx="3">
                  <c:v>Netball</c:v>
                </c:pt>
                <c:pt idx="4">
                  <c:v>Tennis</c:v>
                </c:pt>
                <c:pt idx="5">
                  <c:v>Basketball</c:v>
                </c:pt>
                <c:pt idx="6">
                  <c:v>Marital arts</c:v>
                </c:pt>
                <c:pt idx="7">
                  <c:v>Athletics</c:v>
                </c:pt>
                <c:pt idx="8">
                  <c:v>Cricket</c:v>
                </c:pt>
              </c:strCache>
            </c:strRef>
          </c:cat>
          <c:val>
            <c:numRef>
              <c:f>Sheet1!$B$2:$B$10</c:f>
              <c:numCache>
                <c:formatCode>0%</c:formatCode>
                <c:ptCount val="9"/>
                <c:pt idx="0">
                  <c:v>0.19</c:v>
                </c:pt>
                <c:pt idx="1">
                  <c:v>0.13</c:v>
                </c:pt>
                <c:pt idx="2">
                  <c:v>0.24</c:v>
                </c:pt>
                <c:pt idx="3">
                  <c:v>0.01</c:v>
                </c:pt>
                <c:pt idx="4">
                  <c:v>0.09</c:v>
                </c:pt>
                <c:pt idx="5">
                  <c:v>0.08</c:v>
                </c:pt>
                <c:pt idx="6">
                  <c:v>0.1</c:v>
                </c:pt>
                <c:pt idx="7">
                  <c:v>0.04</c:v>
                </c:pt>
                <c:pt idx="8">
                  <c:v>0.11</c:v>
                </c:pt>
              </c:numCache>
            </c:numRef>
          </c:val>
        </c:ser>
        <c:ser>
          <c:idx val="1"/>
          <c:order val="1"/>
          <c:tx>
            <c:strRef>
              <c:f>Sheet1!$C$1</c:f>
              <c:strCache>
                <c:ptCount val="1"/>
                <c:pt idx="0">
                  <c:v>Girl</c:v>
                </c:pt>
              </c:strCache>
            </c:strRef>
          </c:tx>
          <c:spPr>
            <a:pattFill prst="pct60">
              <a:fgClr>
                <a:schemeClr val="accent1"/>
              </a:fgClr>
              <a:bgClr>
                <a:schemeClr val="bg1"/>
              </a:bgClr>
            </a:pattFill>
          </c:spPr>
          <c:invertIfNegative val="0"/>
          <c:cat>
            <c:strRef>
              <c:f>Sheet1!$A$2:$A$10</c:f>
              <c:strCache>
                <c:ptCount val="9"/>
                <c:pt idx="0">
                  <c:v>Other</c:v>
                </c:pt>
                <c:pt idx="1">
                  <c:v>Swimming</c:v>
                </c:pt>
                <c:pt idx="2">
                  <c:v>Soccer</c:v>
                </c:pt>
                <c:pt idx="3">
                  <c:v>Netball</c:v>
                </c:pt>
                <c:pt idx="4">
                  <c:v>Tennis</c:v>
                </c:pt>
                <c:pt idx="5">
                  <c:v>Basketball</c:v>
                </c:pt>
                <c:pt idx="6">
                  <c:v>Marital arts</c:v>
                </c:pt>
                <c:pt idx="7">
                  <c:v>Athletics</c:v>
                </c:pt>
                <c:pt idx="8">
                  <c:v>Cricket</c:v>
                </c:pt>
              </c:strCache>
            </c:strRef>
          </c:cat>
          <c:val>
            <c:numRef>
              <c:f>Sheet1!$C$2:$C$10</c:f>
              <c:numCache>
                <c:formatCode>0%</c:formatCode>
                <c:ptCount val="9"/>
                <c:pt idx="0">
                  <c:v>0.11</c:v>
                </c:pt>
                <c:pt idx="1">
                  <c:v>0.23</c:v>
                </c:pt>
                <c:pt idx="2">
                  <c:v>0.06</c:v>
                </c:pt>
                <c:pt idx="3">
                  <c:v>0.26</c:v>
                </c:pt>
                <c:pt idx="4">
                  <c:v>7.0000000000000007E-2</c:v>
                </c:pt>
                <c:pt idx="5">
                  <c:v>0.06</c:v>
                </c:pt>
                <c:pt idx="6">
                  <c:v>0.03</c:v>
                </c:pt>
                <c:pt idx="7">
                  <c:v>0.05</c:v>
                </c:pt>
                <c:pt idx="8">
                  <c:v>0.01</c:v>
                </c:pt>
              </c:numCache>
            </c:numRef>
          </c:val>
        </c:ser>
        <c:dLbls>
          <c:showLegendKey val="0"/>
          <c:showVal val="0"/>
          <c:showCatName val="0"/>
          <c:showSerName val="0"/>
          <c:showPercent val="0"/>
          <c:showBubbleSize val="0"/>
        </c:dLbls>
        <c:gapWidth val="150"/>
        <c:axId val="308447488"/>
        <c:axId val="308613120"/>
      </c:barChart>
      <c:catAx>
        <c:axId val="308447488"/>
        <c:scaling>
          <c:orientation val="minMax"/>
        </c:scaling>
        <c:delete val="0"/>
        <c:axPos val="l"/>
        <c:numFmt formatCode="General" sourceLinked="1"/>
        <c:majorTickMark val="out"/>
        <c:minorTickMark val="none"/>
        <c:tickLblPos val="nextTo"/>
        <c:crossAx val="308613120"/>
        <c:crosses val="autoZero"/>
        <c:auto val="1"/>
        <c:lblAlgn val="ctr"/>
        <c:lblOffset val="100"/>
        <c:noMultiLvlLbl val="0"/>
      </c:catAx>
      <c:valAx>
        <c:axId val="308613120"/>
        <c:scaling>
          <c:orientation val="minMax"/>
          <c:max val="0.30000000000000004"/>
          <c:min val="0"/>
        </c:scaling>
        <c:delete val="0"/>
        <c:axPos val="b"/>
        <c:majorGridlines>
          <c:spPr>
            <a:ln>
              <a:noFill/>
            </a:ln>
          </c:spPr>
        </c:majorGridlines>
        <c:numFmt formatCode="0%" sourceLinked="1"/>
        <c:majorTickMark val="out"/>
        <c:minorTickMark val="none"/>
        <c:tickLblPos val="nextTo"/>
        <c:crossAx val="308447488"/>
        <c:crosses val="autoZero"/>
        <c:crossBetween val="between"/>
      </c:valAx>
      <c:spPr>
        <a:ln>
          <a:noFill/>
        </a:ln>
      </c:spPr>
    </c:plotArea>
    <c:legend>
      <c:legendPos val="b"/>
      <c:legendEntry>
        <c:idx val="1"/>
        <c:txPr>
          <a:bodyPr/>
          <a:lstStyle/>
          <a:p>
            <a:pPr>
              <a:defRPr>
                <a:solidFill>
                  <a:sysClr val="windowText" lastClr="000000"/>
                </a:solidFill>
              </a:defRPr>
            </a:pPr>
            <a:endParaRPr lang="en-US"/>
          </a:p>
        </c:txPr>
      </c:legendEntry>
      <c:overlay val="0"/>
      <c:spPr>
        <a:pattFill prst="pct50">
          <a:fgClr>
            <a:schemeClr val="accent1"/>
          </a:fgClr>
          <a:bgClr>
            <a:schemeClr val="bg1"/>
          </a:bgClr>
        </a:patt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0652A-3380-48EA-8A85-07996FAC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36</Pages>
  <Words>8629</Words>
  <Characters>49188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Tran</dc:creator>
  <cp:lastModifiedBy>Thomas Tran</cp:lastModifiedBy>
  <cp:revision>52</cp:revision>
  <cp:lastPrinted>2017-02-04T09:10:00Z</cp:lastPrinted>
  <dcterms:created xsi:type="dcterms:W3CDTF">2017-01-29T11:44:00Z</dcterms:created>
  <dcterms:modified xsi:type="dcterms:W3CDTF">2019-04-30T12:21:00Z</dcterms:modified>
</cp:coreProperties>
</file>